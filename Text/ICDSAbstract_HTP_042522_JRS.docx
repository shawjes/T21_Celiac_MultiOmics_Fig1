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BFCC" w14:textId="23DE2FC4" w:rsidR="00C310FA" w:rsidRPr="001D6CBF" w:rsidRDefault="00CE788A" w:rsidP="00610F65">
      <w:pPr>
        <w:pStyle w:val="Default"/>
        <w:spacing w:after="120"/>
        <w:rPr>
          <w:rFonts w:ascii="Times New Roman" w:hAnsi="Times New Roman" w:cs="Times New Roman"/>
          <w:color w:val="auto"/>
        </w:rPr>
      </w:pPr>
      <w:r w:rsidRPr="001D6CBF">
        <w:rPr>
          <w:rFonts w:ascii="Times New Roman" w:hAnsi="Times New Roman" w:cs="Times New Roman"/>
          <w:b/>
          <w:bCs/>
          <w:color w:val="auto"/>
        </w:rPr>
        <w:t xml:space="preserve">TITLE: </w:t>
      </w:r>
      <w:r w:rsidR="00A5181C" w:rsidRPr="001D6CBF">
        <w:rPr>
          <w:rFonts w:ascii="Times New Roman" w:hAnsi="Times New Roman" w:cs="Times New Roman"/>
          <w:b/>
          <w:bCs/>
          <w:color w:val="auto"/>
        </w:rPr>
        <w:t>ASSESSMENT OF A GENETIC RISK SCORE FOR CELIAC DISEASE IN DOWN SYNDROME</w:t>
      </w:r>
    </w:p>
    <w:p w14:paraId="0853F816" w14:textId="09C34764" w:rsidR="00C310FA" w:rsidRPr="00314D5E" w:rsidRDefault="00CE788A" w:rsidP="5CB43EF7">
      <w:pPr>
        <w:pStyle w:val="Default"/>
        <w:spacing w:after="120"/>
        <w:rPr>
          <w:rFonts w:eastAsia="Calibri"/>
          <w:color w:val="000000" w:themeColor="text1"/>
        </w:rPr>
      </w:pPr>
      <w:r w:rsidRPr="5CB43EF7">
        <w:rPr>
          <w:rFonts w:ascii="Times New Roman" w:hAnsi="Times New Roman" w:cs="Times New Roman"/>
          <w:b/>
          <w:bCs/>
          <w:color w:val="auto"/>
        </w:rPr>
        <w:t>AUTHORS</w:t>
      </w:r>
      <w:r w:rsidR="00610F65" w:rsidRPr="5CB43EF7">
        <w:rPr>
          <w:rFonts w:ascii="Times New Roman" w:hAnsi="Times New Roman" w:cs="Times New Roman"/>
          <w:b/>
          <w:bCs/>
          <w:color w:val="auto"/>
        </w:rPr>
        <w:t>:</w:t>
      </w:r>
      <w:r w:rsidRPr="5CB43EF7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br/>
      </w:r>
      <w:r w:rsidRPr="5CB43EF7">
        <w:rPr>
          <w:rFonts w:ascii="Times New Roman" w:hAnsi="Times New Roman" w:cs="Times New Roman"/>
          <w:color w:val="auto"/>
        </w:rPr>
        <w:t>Stahl, Marisa G</w:t>
      </w:r>
      <w:r w:rsidRPr="00EE22CD">
        <w:rPr>
          <w:rFonts w:ascii="Times New Roman" w:hAnsi="Times New Roman" w:cs="Times New Roman"/>
          <w:color w:val="auto"/>
          <w:vertAlign w:val="superscript"/>
        </w:rPr>
        <w:t>1</w:t>
      </w:r>
      <w:r w:rsidRPr="5CB43EF7">
        <w:rPr>
          <w:rFonts w:ascii="Times New Roman" w:hAnsi="Times New Roman" w:cs="Times New Roman"/>
          <w:color w:val="auto"/>
        </w:rPr>
        <w:t>; Shaw, Jessica</w:t>
      </w:r>
      <w:r w:rsidR="00A5181C" w:rsidRPr="5CB43EF7">
        <w:rPr>
          <w:rFonts w:ascii="Times New Roman" w:hAnsi="Times New Roman" w:cs="Times New Roman"/>
          <w:color w:val="auto"/>
        </w:rPr>
        <w:t xml:space="preserve"> R</w:t>
      </w:r>
      <w:r w:rsidR="00A5181C" w:rsidRPr="00EE22CD">
        <w:rPr>
          <w:rFonts w:ascii="Times New Roman" w:hAnsi="Times New Roman" w:cs="Times New Roman"/>
          <w:color w:val="auto"/>
          <w:vertAlign w:val="superscript"/>
        </w:rPr>
        <w:t>2</w:t>
      </w:r>
      <w:r w:rsidRPr="5CB43EF7">
        <w:rPr>
          <w:rFonts w:ascii="Times New Roman" w:hAnsi="Times New Roman" w:cs="Times New Roman"/>
          <w:color w:val="auto"/>
        </w:rPr>
        <w:t xml:space="preserve">; </w:t>
      </w:r>
      <w:r w:rsidR="005840E1" w:rsidRPr="5CB43EF7">
        <w:rPr>
          <w:rFonts w:ascii="Times New Roman" w:hAnsi="Times New Roman" w:cs="Times New Roman"/>
          <w:color w:val="auto"/>
        </w:rPr>
        <w:t xml:space="preserve">Paul </w:t>
      </w:r>
      <w:proofErr w:type="spellStart"/>
      <w:r w:rsidR="005840E1" w:rsidRPr="5CB43EF7">
        <w:rPr>
          <w:rFonts w:ascii="Times New Roman" w:hAnsi="Times New Roman" w:cs="Times New Roman"/>
          <w:color w:val="auto"/>
        </w:rPr>
        <w:t>Eduthan</w:t>
      </w:r>
      <w:proofErr w:type="spellEnd"/>
      <w:r w:rsidR="005840E1" w:rsidRPr="5CB43EF7">
        <w:rPr>
          <w:rFonts w:ascii="Times New Roman" w:hAnsi="Times New Roman" w:cs="Times New Roman"/>
          <w:color w:val="auto"/>
        </w:rPr>
        <w:t>, Neetha</w:t>
      </w:r>
      <w:r w:rsidR="00EE22CD" w:rsidRPr="00EE22CD">
        <w:rPr>
          <w:rFonts w:ascii="Times New Roman" w:hAnsi="Times New Roman" w:cs="Times New Roman"/>
          <w:color w:val="auto"/>
          <w:vertAlign w:val="superscript"/>
        </w:rPr>
        <w:t>2</w:t>
      </w:r>
      <w:r w:rsidR="005840E1" w:rsidRPr="5CB43EF7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Pr="5CB43EF7">
        <w:rPr>
          <w:rFonts w:ascii="Times New Roman" w:hAnsi="Times New Roman" w:cs="Times New Roman"/>
          <w:color w:val="auto"/>
        </w:rPr>
        <w:t>Rachubinski</w:t>
      </w:r>
      <w:proofErr w:type="spellEnd"/>
      <w:r w:rsidRPr="5CB43EF7">
        <w:rPr>
          <w:rFonts w:ascii="Times New Roman" w:hAnsi="Times New Roman" w:cs="Times New Roman"/>
          <w:color w:val="auto"/>
        </w:rPr>
        <w:t>, Angela</w:t>
      </w:r>
      <w:r w:rsidR="00A5181C" w:rsidRPr="5CB43EF7">
        <w:rPr>
          <w:rFonts w:ascii="Times New Roman" w:hAnsi="Times New Roman" w:cs="Times New Roman"/>
          <w:color w:val="auto"/>
        </w:rPr>
        <w:t xml:space="preserve"> L</w:t>
      </w:r>
      <w:r w:rsidR="00A5181C" w:rsidRPr="5CB43EF7">
        <w:rPr>
          <w:rFonts w:ascii="Times New Roman" w:hAnsi="Times New Roman" w:cs="Times New Roman"/>
          <w:color w:val="auto"/>
          <w:vertAlign w:val="superscript"/>
        </w:rPr>
        <w:t xml:space="preserve"> 2</w:t>
      </w:r>
      <w:r w:rsidRPr="5CB43EF7">
        <w:rPr>
          <w:rFonts w:ascii="Times New Roman" w:hAnsi="Times New Roman" w:cs="Times New Roman"/>
          <w:color w:val="auto"/>
        </w:rPr>
        <w:t>; Galbraith, Matthew</w:t>
      </w:r>
      <w:r w:rsidR="00A5181C" w:rsidRPr="5CB43EF7">
        <w:rPr>
          <w:rFonts w:ascii="Times New Roman" w:hAnsi="Times New Roman" w:cs="Times New Roman"/>
          <w:color w:val="auto"/>
        </w:rPr>
        <w:t xml:space="preserve"> D</w:t>
      </w:r>
      <w:r w:rsidR="00A5181C" w:rsidRPr="5CB43EF7">
        <w:rPr>
          <w:rFonts w:ascii="Times New Roman" w:hAnsi="Times New Roman" w:cs="Times New Roman"/>
          <w:color w:val="auto"/>
          <w:vertAlign w:val="superscript"/>
        </w:rPr>
        <w:t xml:space="preserve"> 2</w:t>
      </w:r>
      <w:r w:rsidRPr="5CB43EF7">
        <w:rPr>
          <w:rFonts w:ascii="Times New Roman" w:hAnsi="Times New Roman" w:cs="Times New Roman"/>
          <w:color w:val="auto"/>
        </w:rPr>
        <w:t>; Norman, Paul</w:t>
      </w:r>
      <w:r w:rsidRPr="00EE22CD">
        <w:rPr>
          <w:rFonts w:ascii="Times New Roman" w:hAnsi="Times New Roman" w:cs="Times New Roman"/>
          <w:color w:val="auto"/>
          <w:vertAlign w:val="superscript"/>
        </w:rPr>
        <w:t>3</w:t>
      </w:r>
      <w:r w:rsidRPr="5CB43EF7">
        <w:rPr>
          <w:rFonts w:ascii="Times New Roman" w:hAnsi="Times New Roman" w:cs="Times New Roman"/>
          <w:color w:val="auto"/>
        </w:rPr>
        <w:t>;</w:t>
      </w:r>
      <w:r w:rsidR="00A5181C" w:rsidRPr="5CB43EF7">
        <w:rPr>
          <w:rFonts w:ascii="Times New Roman" w:hAnsi="Times New Roman" w:cs="Times New Roman"/>
          <w:color w:val="auto"/>
        </w:rPr>
        <w:t xml:space="preserve"> Sameer Chavan</w:t>
      </w:r>
      <w:r w:rsidRPr="5CB43EF7">
        <w:rPr>
          <w:rFonts w:ascii="Times New Roman" w:hAnsi="Times New Roman" w:cs="Times New Roman"/>
          <w:color w:val="auto"/>
          <w:vertAlign w:val="superscript"/>
        </w:rPr>
        <w:t xml:space="preserve"> 3</w:t>
      </w:r>
      <w:r w:rsidR="00A5181C" w:rsidRPr="5CB43EF7">
        <w:rPr>
          <w:rFonts w:ascii="Times New Roman" w:hAnsi="Times New Roman" w:cs="Times New Roman"/>
          <w:color w:val="auto"/>
        </w:rPr>
        <w:t xml:space="preserve">; </w:t>
      </w:r>
      <w:proofErr w:type="spellStart"/>
      <w:r w:rsidR="00A5181C" w:rsidRPr="5CB43EF7">
        <w:rPr>
          <w:rFonts w:ascii="Times New Roman" w:hAnsi="Times New Roman" w:cs="Times New Roman"/>
          <w:color w:val="auto"/>
        </w:rPr>
        <w:t>Leaton</w:t>
      </w:r>
      <w:proofErr w:type="spellEnd"/>
      <w:r w:rsidR="00A5181C" w:rsidRPr="5CB43EF7">
        <w:rPr>
          <w:rFonts w:ascii="Times New Roman" w:hAnsi="Times New Roman" w:cs="Times New Roman"/>
          <w:color w:val="auto"/>
        </w:rPr>
        <w:t xml:space="preserve"> Laura A</w:t>
      </w:r>
      <w:r w:rsidRPr="5CB43EF7">
        <w:rPr>
          <w:rFonts w:ascii="Times New Roman" w:hAnsi="Times New Roman" w:cs="Times New Roman"/>
          <w:color w:val="auto"/>
          <w:vertAlign w:val="superscript"/>
        </w:rPr>
        <w:t xml:space="preserve"> 3</w:t>
      </w:r>
      <w:r w:rsidR="00A5181C" w:rsidRPr="5CB43EF7">
        <w:rPr>
          <w:rFonts w:ascii="Times New Roman" w:hAnsi="Times New Roman" w:cs="Times New Roman"/>
          <w:color w:val="auto"/>
          <w:vertAlign w:val="superscript"/>
        </w:rPr>
        <w:t>;</w:t>
      </w:r>
      <w:r w:rsidRPr="5CB43EF7">
        <w:rPr>
          <w:rFonts w:ascii="Times New Roman" w:hAnsi="Times New Roman" w:cs="Times New Roman"/>
          <w:color w:val="auto"/>
        </w:rPr>
        <w:t xml:space="preserve"> </w:t>
      </w:r>
      <w:r w:rsidR="001D6CBF" w:rsidRPr="5CB43EF7">
        <w:rPr>
          <w:rFonts w:ascii="Times New Roman" w:hAnsi="Times New Roman" w:cs="Times New Roman"/>
          <w:color w:val="auto"/>
        </w:rPr>
        <w:t>Norris, Jill M</w:t>
      </w:r>
      <w:r w:rsidR="001D6CBF" w:rsidRPr="00EE22CD">
        <w:rPr>
          <w:rFonts w:ascii="Times New Roman" w:hAnsi="Times New Roman" w:cs="Times New Roman"/>
          <w:color w:val="auto"/>
          <w:vertAlign w:val="superscript"/>
        </w:rPr>
        <w:t>4</w:t>
      </w:r>
      <w:r w:rsidR="001D6CBF" w:rsidRPr="5CB43EF7">
        <w:rPr>
          <w:rFonts w:ascii="Times New Roman" w:hAnsi="Times New Roman" w:cs="Times New Roman"/>
          <w:color w:val="auto"/>
        </w:rPr>
        <w:t xml:space="preserve">; </w:t>
      </w:r>
      <w:r w:rsidRPr="5CB43EF7">
        <w:rPr>
          <w:rFonts w:ascii="Times New Roman" w:hAnsi="Times New Roman" w:cs="Times New Roman"/>
          <w:color w:val="auto"/>
        </w:rPr>
        <w:t>Sokol, Ronald</w:t>
      </w:r>
      <w:r w:rsidR="00A5181C" w:rsidRPr="5CB43EF7">
        <w:rPr>
          <w:rFonts w:ascii="Times New Roman" w:hAnsi="Times New Roman" w:cs="Times New Roman"/>
          <w:color w:val="auto"/>
        </w:rPr>
        <w:t xml:space="preserve"> J</w:t>
      </w:r>
      <w:r w:rsidRPr="5CB43EF7">
        <w:rPr>
          <w:rFonts w:ascii="Times New Roman" w:hAnsi="Times New Roman" w:cs="Times New Roman"/>
          <w:color w:val="auto"/>
          <w:vertAlign w:val="superscript"/>
        </w:rPr>
        <w:t xml:space="preserve"> 1</w:t>
      </w:r>
      <w:r w:rsidRPr="5CB43EF7">
        <w:rPr>
          <w:rFonts w:ascii="Times New Roman" w:hAnsi="Times New Roman" w:cs="Times New Roman"/>
          <w:color w:val="auto"/>
        </w:rPr>
        <w:t>; Liu, Edwin</w:t>
      </w:r>
      <w:r w:rsidRPr="5CB43EF7">
        <w:rPr>
          <w:rFonts w:ascii="Times New Roman" w:hAnsi="Times New Roman" w:cs="Times New Roman"/>
          <w:color w:val="auto"/>
          <w:vertAlign w:val="superscript"/>
        </w:rPr>
        <w:t xml:space="preserve"> 1</w:t>
      </w:r>
      <w:r w:rsidRPr="5CB43EF7">
        <w:rPr>
          <w:rFonts w:ascii="Times New Roman" w:hAnsi="Times New Roman" w:cs="Times New Roman"/>
          <w:color w:val="auto"/>
        </w:rPr>
        <w:t>; Espinosa, Joaquin</w:t>
      </w:r>
      <w:r w:rsidR="00A5181C" w:rsidRPr="5CB43EF7">
        <w:rPr>
          <w:rFonts w:ascii="Times New Roman" w:hAnsi="Times New Roman" w:cs="Times New Roman"/>
          <w:color w:val="auto"/>
        </w:rPr>
        <w:t xml:space="preserve"> M</w:t>
      </w:r>
      <w:r w:rsidR="00A5181C" w:rsidRPr="5CB43EF7">
        <w:rPr>
          <w:rFonts w:ascii="Times New Roman" w:hAnsi="Times New Roman" w:cs="Times New Roman"/>
          <w:color w:val="auto"/>
          <w:vertAlign w:val="superscript"/>
        </w:rPr>
        <w:t xml:space="preserve"> 2</w:t>
      </w:r>
    </w:p>
    <w:p w14:paraId="6DF422E4" w14:textId="77777777" w:rsidR="00707555" w:rsidRPr="001D6CBF" w:rsidRDefault="00CE788A" w:rsidP="00CE788A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1D6CBF">
        <w:rPr>
          <w:rFonts w:ascii="Times New Roman" w:hAnsi="Times New Roman" w:cs="Times New Roman"/>
          <w:b/>
          <w:bCs/>
          <w:color w:val="auto"/>
        </w:rPr>
        <w:t xml:space="preserve">INSTITUTIONS: </w:t>
      </w:r>
    </w:p>
    <w:p w14:paraId="23116B47" w14:textId="55F3E5BE" w:rsidR="00707555" w:rsidRDefault="00707555" w:rsidP="5CB43EF7">
      <w:pPr>
        <w:pStyle w:val="Default"/>
        <w:spacing w:after="120"/>
        <w:rPr>
          <w:rFonts w:eastAsia="Arial"/>
        </w:rPr>
      </w:pPr>
      <w:r w:rsidRPr="5CB43EF7">
        <w:rPr>
          <w:rFonts w:ascii="Times New Roman" w:hAnsi="Times New Roman" w:cs="Times New Roman"/>
          <w:color w:val="auto"/>
        </w:rPr>
        <w:t>1. Pediatric Gastroenterology, Hepatology, and Nutrition, University of Colorado School of Medicine, Children’s Hospital Colorado, Aurora, CO</w:t>
      </w:r>
      <w:r w:rsidR="00F2374E" w:rsidRPr="5CB43EF7">
        <w:rPr>
          <w:rFonts w:ascii="Times New Roman" w:hAnsi="Times New Roman" w:cs="Times New Roman"/>
          <w:color w:val="auto"/>
        </w:rPr>
        <w:t>.</w:t>
      </w:r>
      <w:r w:rsidRPr="5CB43EF7">
        <w:rPr>
          <w:rFonts w:ascii="Times New Roman" w:hAnsi="Times New Roman" w:cs="Times New Roman"/>
          <w:color w:val="auto"/>
        </w:rPr>
        <w:t xml:space="preserve"> 2. Linda </w:t>
      </w:r>
      <w:proofErr w:type="spellStart"/>
      <w:r w:rsidRPr="5CB43EF7">
        <w:rPr>
          <w:rFonts w:ascii="Times New Roman" w:hAnsi="Times New Roman" w:cs="Times New Roman"/>
          <w:color w:val="auto"/>
        </w:rPr>
        <w:t>Crnic</w:t>
      </w:r>
      <w:proofErr w:type="spellEnd"/>
      <w:r w:rsidRPr="5CB43EF7">
        <w:rPr>
          <w:rFonts w:ascii="Times New Roman" w:hAnsi="Times New Roman" w:cs="Times New Roman"/>
          <w:color w:val="auto"/>
        </w:rPr>
        <w:t xml:space="preserve"> Institute for Down Syndrome, University of Colorado, Aurora, CO, United States. 3. Personalized Medicine, University of Colorado, Aurora, CO, United States. 4. </w:t>
      </w:r>
      <w:r w:rsidR="5CB43EF7" w:rsidRPr="00EE22CD">
        <w:rPr>
          <w:rFonts w:ascii="Times New Roman" w:eastAsia="Times New Roman" w:hAnsi="Times New Roman" w:cs="Times New Roman"/>
        </w:rPr>
        <w:t>Department of Epidemiology, Colorado School of Public Health, University of Colorado Anschutz Medical Campus, Aurora, CO, United States</w:t>
      </w:r>
    </w:p>
    <w:p w14:paraId="0B64E544" w14:textId="58984784" w:rsidR="5CB43EF7" w:rsidRDefault="5CB43EF7" w:rsidP="5CB43EF7">
      <w:pPr>
        <w:pStyle w:val="Default"/>
        <w:spacing w:after="120"/>
        <w:rPr>
          <w:rFonts w:eastAsia="Calibri"/>
          <w:color w:val="000000" w:themeColor="text1"/>
        </w:rPr>
      </w:pPr>
    </w:p>
    <w:p w14:paraId="401205B0" w14:textId="2B651C58" w:rsidR="00092E49" w:rsidRPr="001D6CBF" w:rsidRDefault="00072375" w:rsidP="00092E49">
      <w:pPr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  <w:b/>
          <w:bCs/>
        </w:rPr>
        <w:t>OBJECTIVES</w:t>
      </w:r>
      <w:r w:rsidRPr="001D6CBF">
        <w:rPr>
          <w:rFonts w:ascii="Times New Roman" w:hAnsi="Times New Roman" w:cs="Times New Roman"/>
        </w:rPr>
        <w:t>:</w:t>
      </w:r>
    </w:p>
    <w:p w14:paraId="2421832C" w14:textId="06BCA6FC" w:rsidR="004A4763" w:rsidRPr="001D6CBF" w:rsidRDefault="004A4763" w:rsidP="003420D5">
      <w:pPr>
        <w:spacing w:after="120"/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</w:rPr>
        <w:t>Celiac disease (CD) is considered an HLA-restricted autoimmune disease</w:t>
      </w:r>
      <w:r w:rsidR="005840E1">
        <w:rPr>
          <w:rFonts w:ascii="Times New Roman" w:hAnsi="Times New Roman" w:cs="Times New Roman"/>
        </w:rPr>
        <w:t xml:space="preserve"> of which i</w:t>
      </w:r>
      <w:r w:rsidRPr="001D6CBF">
        <w:rPr>
          <w:rFonts w:ascii="Times New Roman" w:hAnsi="Times New Roman" w:cs="Times New Roman"/>
        </w:rPr>
        <w:t>ndividuals with Down syndrome (DS)</w:t>
      </w:r>
      <w:r w:rsidR="00077A42">
        <w:rPr>
          <w:rFonts w:ascii="Times New Roman" w:hAnsi="Times New Roman" w:cs="Times New Roman"/>
        </w:rPr>
        <w:t xml:space="preserve"> are at increased risk</w:t>
      </w:r>
      <w:r w:rsidR="001D6CBF">
        <w:rPr>
          <w:rFonts w:ascii="Times New Roman" w:hAnsi="Times New Roman" w:cs="Times New Roman"/>
        </w:rPr>
        <w:t xml:space="preserve">. </w:t>
      </w:r>
      <w:r w:rsidRPr="001D6CBF">
        <w:rPr>
          <w:rFonts w:ascii="Times New Roman" w:hAnsi="Times New Roman" w:cs="Times New Roman"/>
        </w:rPr>
        <w:t>This study aims to examine the HLA genotypes involved in CD risk, and to test a previously developed genetic risk score (GRS) for CD in our</w:t>
      </w:r>
      <w:r w:rsidR="00EE22CD">
        <w:rPr>
          <w:rFonts w:ascii="Times New Roman" w:hAnsi="Times New Roman" w:cs="Times New Roman"/>
        </w:rPr>
        <w:t xml:space="preserve"> DS</w:t>
      </w:r>
      <w:r w:rsidRPr="001D6CBF">
        <w:rPr>
          <w:rFonts w:ascii="Times New Roman" w:hAnsi="Times New Roman" w:cs="Times New Roman"/>
        </w:rPr>
        <w:t xml:space="preserve"> cohor</w:t>
      </w:r>
      <w:r w:rsidR="00EE22CD">
        <w:rPr>
          <w:rFonts w:ascii="Times New Roman" w:hAnsi="Times New Roman" w:cs="Times New Roman"/>
        </w:rPr>
        <w:t>t</w:t>
      </w:r>
      <w:r w:rsidRPr="001D6CBF">
        <w:rPr>
          <w:rFonts w:ascii="Times New Roman" w:hAnsi="Times New Roman" w:cs="Times New Roman"/>
        </w:rPr>
        <w:t>.</w:t>
      </w:r>
    </w:p>
    <w:p w14:paraId="5774F1B6" w14:textId="3E9873A1" w:rsidR="00590E5F" w:rsidRPr="001D6CBF" w:rsidRDefault="00072375" w:rsidP="00092E49">
      <w:pPr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  <w:b/>
          <w:bCs/>
        </w:rPr>
        <w:t>METHODS</w:t>
      </w:r>
      <w:r w:rsidRPr="001D6CBF">
        <w:rPr>
          <w:rFonts w:ascii="Times New Roman" w:hAnsi="Times New Roman" w:cs="Times New Roman"/>
        </w:rPr>
        <w:t xml:space="preserve">: </w:t>
      </w:r>
    </w:p>
    <w:p w14:paraId="3C5C6D57" w14:textId="76548C23" w:rsidR="00590E5F" w:rsidRPr="001D6CBF" w:rsidRDefault="00092E49" w:rsidP="003420D5">
      <w:pPr>
        <w:spacing w:after="120"/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</w:rPr>
        <w:t>HLA genotypes were available for 2</w:t>
      </w:r>
      <w:r w:rsidR="00EE22CD">
        <w:rPr>
          <w:rFonts w:ascii="Times New Roman" w:hAnsi="Times New Roman" w:cs="Times New Roman"/>
        </w:rPr>
        <w:t>0</w:t>
      </w:r>
      <w:r w:rsidR="00E61085">
        <w:rPr>
          <w:rFonts w:ascii="Times New Roman" w:hAnsi="Times New Roman" w:cs="Times New Roman"/>
        </w:rPr>
        <w:t xml:space="preserve">1 </w:t>
      </w:r>
      <w:r w:rsidRPr="001D6CBF">
        <w:rPr>
          <w:rFonts w:ascii="Times New Roman" w:hAnsi="Times New Roman" w:cs="Times New Roman"/>
        </w:rPr>
        <w:t>individuals with DS from the Human Trisome Project</w:t>
      </w:r>
      <w:r w:rsidR="005840E1">
        <w:rPr>
          <w:rFonts w:ascii="Times New Roman" w:hAnsi="Times New Roman" w:cs="Times New Roman"/>
        </w:rPr>
        <w:t xml:space="preserve">, </w:t>
      </w:r>
      <w:r w:rsidRPr="001D6CBF">
        <w:rPr>
          <w:rFonts w:ascii="Times New Roman" w:hAnsi="Times New Roman" w:cs="Times New Roman"/>
        </w:rPr>
        <w:t xml:space="preserve">of whom 19 (9%) had </w:t>
      </w:r>
      <w:r w:rsidR="00590E5F" w:rsidRPr="001D6CBF">
        <w:rPr>
          <w:rFonts w:ascii="Times New Roman" w:hAnsi="Times New Roman" w:cs="Times New Roman"/>
        </w:rPr>
        <w:t>CD</w:t>
      </w:r>
      <w:r w:rsidRPr="001D6CBF">
        <w:rPr>
          <w:rFonts w:ascii="Times New Roman" w:hAnsi="Times New Roman" w:cs="Times New Roman"/>
        </w:rPr>
        <w:t xml:space="preserve">. We compared HLA genotype frequencies observed in DS individuals with and without </w:t>
      </w:r>
      <w:r w:rsidR="00590E5F" w:rsidRPr="001D6CBF">
        <w:rPr>
          <w:rFonts w:ascii="Times New Roman" w:hAnsi="Times New Roman" w:cs="Times New Roman"/>
        </w:rPr>
        <w:t xml:space="preserve">CD </w:t>
      </w:r>
      <w:r w:rsidRPr="001D6CBF">
        <w:rPr>
          <w:rFonts w:ascii="Times New Roman" w:hAnsi="Times New Roman" w:cs="Times New Roman"/>
        </w:rPr>
        <w:t>against published genotype frequencies observed in euploid cases and controls. Permissive HLA haplotypes explored were DQ2.5, DQ2.2, DQ8.1, and DQ7.5</w:t>
      </w:r>
      <w:r w:rsidR="00590E5F" w:rsidRPr="001D6CBF">
        <w:rPr>
          <w:rFonts w:ascii="Times New Roman" w:hAnsi="Times New Roman" w:cs="Times New Roman"/>
        </w:rPr>
        <w:t xml:space="preserve">. </w:t>
      </w:r>
      <w:r w:rsidR="001E63A8">
        <w:rPr>
          <w:rFonts w:ascii="Times New Roman" w:hAnsi="Times New Roman" w:cs="Times New Roman"/>
        </w:rPr>
        <w:t xml:space="preserve">These were combined with </w:t>
      </w:r>
      <w:r w:rsidR="00590E5F" w:rsidRPr="001D6CBF">
        <w:rPr>
          <w:rFonts w:ascii="Times New Roman" w:hAnsi="Times New Roman" w:cs="Times New Roman"/>
        </w:rPr>
        <w:t>38 available non-HLA-DQ SNPs to generate the CD</w:t>
      </w:r>
      <w:r w:rsidR="00B96C19" w:rsidRPr="001D6CBF">
        <w:rPr>
          <w:rFonts w:ascii="Times New Roman" w:hAnsi="Times New Roman" w:cs="Times New Roman"/>
        </w:rPr>
        <w:t xml:space="preserve"> GRS</w:t>
      </w:r>
      <w:r w:rsidR="00590E5F" w:rsidRPr="001D6CBF">
        <w:rPr>
          <w:rFonts w:ascii="Times New Roman" w:hAnsi="Times New Roman" w:cs="Times New Roman"/>
        </w:rPr>
        <w:t>.</w:t>
      </w:r>
    </w:p>
    <w:p w14:paraId="64BBC39F" w14:textId="6FD6E3AD" w:rsidR="00590E5F" w:rsidRPr="001D6CBF" w:rsidRDefault="00072375" w:rsidP="00092E49">
      <w:pPr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  <w:b/>
          <w:bCs/>
        </w:rPr>
        <w:t>RESULTS</w:t>
      </w:r>
      <w:r w:rsidRPr="001D6CBF">
        <w:rPr>
          <w:rFonts w:ascii="Times New Roman" w:hAnsi="Times New Roman" w:cs="Times New Roman"/>
        </w:rPr>
        <w:t xml:space="preserve">: </w:t>
      </w:r>
    </w:p>
    <w:p w14:paraId="21A46822" w14:textId="089EDC02" w:rsidR="00072375" w:rsidRDefault="00092E49" w:rsidP="00072375">
      <w:pPr>
        <w:spacing w:after="120"/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</w:rPr>
        <w:t xml:space="preserve">Permissive HLA genotypes were carried by </w:t>
      </w:r>
      <w:r w:rsidR="001E63A8">
        <w:rPr>
          <w:rFonts w:ascii="Times New Roman" w:hAnsi="Times New Roman" w:cs="Times New Roman"/>
        </w:rPr>
        <w:t>55</w:t>
      </w:r>
      <w:r w:rsidRPr="001D6CBF">
        <w:rPr>
          <w:rFonts w:ascii="Times New Roman" w:hAnsi="Times New Roman" w:cs="Times New Roman"/>
        </w:rPr>
        <w:t xml:space="preserve">% of DS participants without </w:t>
      </w:r>
      <w:r w:rsidR="00590E5F" w:rsidRPr="001D6CBF">
        <w:rPr>
          <w:rFonts w:ascii="Times New Roman" w:hAnsi="Times New Roman" w:cs="Times New Roman"/>
        </w:rPr>
        <w:t>CD</w:t>
      </w:r>
      <w:r w:rsidRPr="001D6CBF">
        <w:rPr>
          <w:rFonts w:ascii="Times New Roman" w:hAnsi="Times New Roman" w:cs="Times New Roman"/>
        </w:rPr>
        <w:t xml:space="preserve"> (n=135) and 9</w:t>
      </w:r>
      <w:r w:rsidR="00E61085">
        <w:rPr>
          <w:rFonts w:ascii="Times New Roman" w:hAnsi="Times New Roman" w:cs="Times New Roman"/>
        </w:rPr>
        <w:t>0</w:t>
      </w:r>
      <w:r w:rsidRPr="001D6CBF">
        <w:rPr>
          <w:rFonts w:ascii="Times New Roman" w:hAnsi="Times New Roman" w:cs="Times New Roman"/>
        </w:rPr>
        <w:t xml:space="preserve">% with </w:t>
      </w:r>
      <w:r w:rsidR="00590E5F" w:rsidRPr="001D6CBF">
        <w:rPr>
          <w:rFonts w:ascii="Times New Roman" w:hAnsi="Times New Roman" w:cs="Times New Roman"/>
        </w:rPr>
        <w:t xml:space="preserve">CD </w:t>
      </w:r>
      <w:r w:rsidRPr="001D6CBF">
        <w:rPr>
          <w:rFonts w:ascii="Times New Roman" w:hAnsi="Times New Roman" w:cs="Times New Roman"/>
        </w:rPr>
        <w:t xml:space="preserve">(Table 1). </w:t>
      </w:r>
      <w:r w:rsidR="001D6CBF" w:rsidRPr="001D6CBF">
        <w:rPr>
          <w:rFonts w:ascii="Times New Roman" w:hAnsi="Times New Roman" w:cs="Times New Roman"/>
        </w:rPr>
        <w:t xml:space="preserve">Surprisingly, </w:t>
      </w:r>
      <w:r w:rsidRPr="001D6CBF">
        <w:rPr>
          <w:rFonts w:ascii="Times New Roman" w:hAnsi="Times New Roman" w:cs="Times New Roman"/>
        </w:rPr>
        <w:t xml:space="preserve">there was no observed DQ2.5 homozygosity in our DS cohort. Furthermore, </w:t>
      </w:r>
      <w:ins w:id="0" w:author="Jessica Shaw" w:date="2022-04-28T16:44:00Z">
        <w:r w:rsidR="00CB6840">
          <w:rPr>
            <w:rFonts w:ascii="Times New Roman" w:hAnsi="Times New Roman" w:cs="Times New Roman"/>
          </w:rPr>
          <w:t xml:space="preserve">we observed a higher prevalence of </w:t>
        </w:r>
      </w:ins>
      <w:r w:rsidRPr="001D6CBF">
        <w:rPr>
          <w:rFonts w:ascii="Times New Roman" w:hAnsi="Times New Roman" w:cs="Times New Roman"/>
        </w:rPr>
        <w:t>DQ7.5/X and</w:t>
      </w:r>
      <w:r w:rsidR="00590E5F" w:rsidRPr="001D6CBF">
        <w:rPr>
          <w:rFonts w:ascii="Times New Roman" w:hAnsi="Times New Roman" w:cs="Times New Roman"/>
        </w:rPr>
        <w:t xml:space="preserve"> </w:t>
      </w:r>
      <w:r w:rsidRPr="001D6CBF">
        <w:rPr>
          <w:rFonts w:ascii="Times New Roman" w:hAnsi="Times New Roman" w:cs="Times New Roman"/>
        </w:rPr>
        <w:t xml:space="preserve">X/X </w:t>
      </w:r>
      <w:ins w:id="1" w:author="Jessica Shaw" w:date="2022-04-28T16:44:00Z">
        <w:r w:rsidR="00CB6840">
          <w:rPr>
            <w:rFonts w:ascii="Times New Roman" w:hAnsi="Times New Roman" w:cs="Times New Roman"/>
          </w:rPr>
          <w:t xml:space="preserve">among </w:t>
        </w:r>
      </w:ins>
      <w:del w:id="2" w:author="Jessica Shaw" w:date="2022-04-28T16:44:00Z">
        <w:r w:rsidRPr="001D6CBF" w:rsidDel="00CB6840">
          <w:rPr>
            <w:rFonts w:ascii="Times New Roman" w:hAnsi="Times New Roman" w:cs="Times New Roman"/>
          </w:rPr>
          <w:delText xml:space="preserve">were more common in </w:delText>
        </w:r>
      </w:del>
      <w:r w:rsidRPr="001D6CBF">
        <w:rPr>
          <w:rFonts w:ascii="Times New Roman" w:hAnsi="Times New Roman" w:cs="Times New Roman"/>
        </w:rPr>
        <w:t xml:space="preserve">those with </w:t>
      </w:r>
      <w:r w:rsidR="00590E5F" w:rsidRPr="001D6CBF">
        <w:rPr>
          <w:rFonts w:ascii="Times New Roman" w:hAnsi="Times New Roman" w:cs="Times New Roman"/>
        </w:rPr>
        <w:t xml:space="preserve">CD </w:t>
      </w:r>
      <w:r w:rsidRPr="001D6CBF">
        <w:rPr>
          <w:rFonts w:ascii="Times New Roman" w:hAnsi="Times New Roman" w:cs="Times New Roman"/>
        </w:rPr>
        <w:t>and DS than</w:t>
      </w:r>
      <w:ins w:id="3" w:author="Jessica Shaw" w:date="2022-04-28T16:44:00Z">
        <w:r w:rsidR="00CB6840">
          <w:rPr>
            <w:rFonts w:ascii="Times New Roman" w:hAnsi="Times New Roman" w:cs="Times New Roman"/>
          </w:rPr>
          <w:t xml:space="preserve"> reported</w:t>
        </w:r>
      </w:ins>
      <w:r w:rsidRPr="001D6CBF">
        <w:rPr>
          <w:rFonts w:ascii="Times New Roman" w:hAnsi="Times New Roman" w:cs="Times New Roman"/>
        </w:rPr>
        <w:t xml:space="preserve"> in the typical population</w:t>
      </w:r>
      <w:ins w:id="4" w:author="Jessica Shaw" w:date="2022-04-28T16:44:00Z">
        <w:r w:rsidR="00CB6840">
          <w:rPr>
            <w:rFonts w:ascii="Times New Roman" w:hAnsi="Times New Roman" w:cs="Times New Roman"/>
          </w:rPr>
          <w:t>**</w:t>
        </w:r>
      </w:ins>
      <w:r w:rsidRPr="001D6CBF">
        <w:rPr>
          <w:rFonts w:ascii="Times New Roman" w:hAnsi="Times New Roman" w:cs="Times New Roman"/>
        </w:rPr>
        <w:t>.</w:t>
      </w:r>
      <w:r w:rsidR="00B96C19" w:rsidRPr="001D6CBF">
        <w:rPr>
          <w:rFonts w:ascii="Times New Roman" w:hAnsi="Times New Roman" w:cs="Times New Roman"/>
        </w:rPr>
        <w:t xml:space="preserve"> </w:t>
      </w:r>
      <w:del w:id="5" w:author="Jessica Shaw" w:date="2022-04-28T16:46:00Z">
        <w:r w:rsidR="00B96C19" w:rsidRPr="001D6CBF" w:rsidDel="00CB6840">
          <w:rPr>
            <w:rFonts w:ascii="Times New Roman" w:hAnsi="Times New Roman" w:cs="Times New Roman"/>
          </w:rPr>
          <w:delText xml:space="preserve">For </w:delText>
        </w:r>
      </w:del>
      <w:ins w:id="6" w:author="Jessica Shaw" w:date="2022-04-28T16:46:00Z">
        <w:r w:rsidR="00CB6840">
          <w:rPr>
            <w:rFonts w:ascii="Times New Roman" w:hAnsi="Times New Roman" w:cs="Times New Roman"/>
          </w:rPr>
          <w:t>A</w:t>
        </w:r>
      </w:ins>
      <w:ins w:id="7" w:author="Jessica Shaw" w:date="2022-04-28T16:47:00Z">
        <w:r w:rsidR="00CB6840">
          <w:rPr>
            <w:rFonts w:ascii="Times New Roman" w:hAnsi="Times New Roman" w:cs="Times New Roman"/>
          </w:rPr>
          <w:t>mong</w:t>
        </w:r>
      </w:ins>
      <w:ins w:id="8" w:author="Jessica Shaw" w:date="2022-04-28T16:46:00Z">
        <w:r w:rsidR="00CB6840" w:rsidRPr="001D6CBF">
          <w:rPr>
            <w:rFonts w:ascii="Times New Roman" w:hAnsi="Times New Roman" w:cs="Times New Roman"/>
          </w:rPr>
          <w:t xml:space="preserve"> </w:t>
        </w:r>
      </w:ins>
      <w:r w:rsidR="00B96C19" w:rsidRPr="001D6CBF">
        <w:rPr>
          <w:rFonts w:ascii="Times New Roman" w:hAnsi="Times New Roman" w:cs="Times New Roman"/>
        </w:rPr>
        <w:t xml:space="preserve">individuals with DS, </w:t>
      </w:r>
      <w:ins w:id="9" w:author="Jessica Shaw" w:date="2022-04-28T16:52:00Z">
        <w:r w:rsidR="00A0392C">
          <w:rPr>
            <w:rFonts w:ascii="Times New Roman" w:hAnsi="Times New Roman" w:cs="Times New Roman"/>
          </w:rPr>
          <w:t>m</w:t>
        </w:r>
        <w:r w:rsidR="00A0392C" w:rsidRPr="001D6CBF">
          <w:rPr>
            <w:rFonts w:ascii="Times New Roman" w:hAnsi="Times New Roman" w:cs="Times New Roman"/>
          </w:rPr>
          <w:t xml:space="preserve">ean GRS was significantly </w:t>
        </w:r>
        <w:r w:rsidR="00A0392C">
          <w:rPr>
            <w:rFonts w:ascii="Times New Roman" w:hAnsi="Times New Roman" w:cs="Times New Roman"/>
          </w:rPr>
          <w:t>higher</w:t>
        </w:r>
        <w:r w:rsidR="00A0392C" w:rsidRPr="001D6CBF">
          <w:rPr>
            <w:rFonts w:ascii="Times New Roman" w:hAnsi="Times New Roman" w:cs="Times New Roman"/>
          </w:rPr>
          <w:t xml:space="preserve"> </w:t>
        </w:r>
        <w:r w:rsidR="00A0392C" w:rsidRPr="001D6CBF">
          <w:rPr>
            <w:rFonts w:ascii="Times New Roman" w:hAnsi="Times New Roman" w:cs="Times New Roman"/>
          </w:rPr>
          <w:t>in those with celiac disease (OR 1.6</w:t>
        </w:r>
        <w:r w:rsidR="00A0392C">
          <w:rPr>
            <w:rFonts w:ascii="Times New Roman" w:hAnsi="Times New Roman" w:cs="Times New Roman"/>
          </w:rPr>
          <w:t>2</w:t>
        </w:r>
        <w:r w:rsidR="00A0392C" w:rsidRPr="001D6CBF">
          <w:rPr>
            <w:rFonts w:ascii="Times New Roman" w:hAnsi="Times New Roman" w:cs="Times New Roman"/>
          </w:rPr>
          <w:t>, 95% CI 1.2</w:t>
        </w:r>
        <w:r w:rsidR="00A0392C">
          <w:rPr>
            <w:rFonts w:ascii="Times New Roman" w:hAnsi="Times New Roman" w:cs="Times New Roman"/>
          </w:rPr>
          <w:t>2</w:t>
        </w:r>
        <w:r w:rsidR="00A0392C" w:rsidRPr="001D6CBF">
          <w:rPr>
            <w:rFonts w:ascii="Times New Roman" w:hAnsi="Times New Roman" w:cs="Times New Roman"/>
          </w:rPr>
          <w:t>-2.</w:t>
        </w:r>
        <w:r w:rsidR="00A0392C">
          <w:rPr>
            <w:rFonts w:ascii="Times New Roman" w:hAnsi="Times New Roman" w:cs="Times New Roman"/>
          </w:rPr>
          <w:t>22</w:t>
        </w:r>
        <w:r w:rsidR="00A0392C" w:rsidRPr="001D6CBF">
          <w:rPr>
            <w:rFonts w:ascii="Times New Roman" w:hAnsi="Times New Roman" w:cs="Times New Roman"/>
          </w:rPr>
          <w:t>; P&lt;0.001</w:t>
        </w:r>
        <w:r w:rsidR="00A0392C">
          <w:rPr>
            <w:rFonts w:ascii="Times New Roman" w:hAnsi="Times New Roman" w:cs="Times New Roman"/>
          </w:rPr>
          <w:t>3</w:t>
        </w:r>
        <w:r w:rsidR="00A0392C" w:rsidRPr="001D6CBF">
          <w:rPr>
            <w:rFonts w:ascii="Times New Roman" w:hAnsi="Times New Roman" w:cs="Times New Roman"/>
          </w:rPr>
          <w:t>)</w:t>
        </w:r>
      </w:ins>
      <w:ins w:id="10" w:author="Jessica Shaw" w:date="2022-04-28T16:53:00Z">
        <w:r w:rsidR="00A0392C">
          <w:rPr>
            <w:rFonts w:ascii="Times New Roman" w:hAnsi="Times New Roman" w:cs="Times New Roman"/>
          </w:rPr>
          <w:t>.</w:t>
        </w:r>
      </w:ins>
      <w:ins w:id="11" w:author="Jessica Shaw" w:date="2022-04-28T16:54:00Z">
        <w:r w:rsidR="00A0392C">
          <w:rPr>
            <w:rFonts w:ascii="Times New Roman" w:hAnsi="Times New Roman" w:cs="Times New Roman"/>
          </w:rPr>
          <w:t xml:space="preserve"> The GRS predicted celiac disease in DS with </w:t>
        </w:r>
      </w:ins>
      <w:ins w:id="12" w:author="Jessica Shaw" w:date="2022-04-28T16:52:00Z">
        <w:r w:rsidR="00A0392C">
          <w:rPr>
            <w:rFonts w:ascii="Times New Roman" w:hAnsi="Times New Roman" w:cs="Times New Roman"/>
          </w:rPr>
          <w:t>an AUC of 0.73.</w:t>
        </w:r>
      </w:ins>
      <w:del w:id="13" w:author="Jessica Shaw" w:date="2022-04-28T16:52:00Z">
        <w:r w:rsidR="00CE788A" w:rsidRPr="001D6CBF" w:rsidDel="00A0392C">
          <w:rPr>
            <w:rFonts w:ascii="Times New Roman" w:hAnsi="Times New Roman" w:cs="Times New Roman"/>
          </w:rPr>
          <w:delText>the</w:delText>
        </w:r>
      </w:del>
      <w:del w:id="14" w:author="Jessica Shaw" w:date="2022-04-28T16:51:00Z">
        <w:r w:rsidR="00CE788A" w:rsidRPr="001D6CBF" w:rsidDel="00A0392C">
          <w:rPr>
            <w:rFonts w:ascii="Times New Roman" w:hAnsi="Times New Roman" w:cs="Times New Roman"/>
          </w:rPr>
          <w:delText xml:space="preserve"> m</w:delText>
        </w:r>
      </w:del>
      <w:del w:id="15" w:author="Jessica Shaw" w:date="2022-04-28T16:52:00Z">
        <w:r w:rsidR="00CE788A" w:rsidRPr="001D6CBF" w:rsidDel="00A0392C">
          <w:rPr>
            <w:rFonts w:ascii="Times New Roman" w:hAnsi="Times New Roman" w:cs="Times New Roman"/>
          </w:rPr>
          <w:delText xml:space="preserve">ean GRS was significantly </w:delText>
        </w:r>
      </w:del>
      <w:del w:id="16" w:author="Jessica Shaw" w:date="2022-04-28T16:45:00Z">
        <w:r w:rsidR="00CE788A" w:rsidRPr="001D6CBF" w:rsidDel="00CB6840">
          <w:rPr>
            <w:rFonts w:ascii="Times New Roman" w:hAnsi="Times New Roman" w:cs="Times New Roman"/>
          </w:rPr>
          <w:delText xml:space="preserve">increased </w:delText>
        </w:r>
      </w:del>
      <w:del w:id="17" w:author="Jessica Shaw" w:date="2022-04-28T16:52:00Z">
        <w:r w:rsidR="00CE788A" w:rsidRPr="001D6CBF" w:rsidDel="00A0392C">
          <w:rPr>
            <w:rFonts w:ascii="Times New Roman" w:hAnsi="Times New Roman" w:cs="Times New Roman"/>
          </w:rPr>
          <w:delText>in those with celiac disease</w:delText>
        </w:r>
        <w:r w:rsidR="00B96C19" w:rsidRPr="001D6CBF" w:rsidDel="00A0392C">
          <w:rPr>
            <w:rFonts w:ascii="Times New Roman" w:hAnsi="Times New Roman" w:cs="Times New Roman"/>
          </w:rPr>
          <w:delText xml:space="preserve"> (</w:delText>
        </w:r>
        <w:r w:rsidR="00CE788A" w:rsidRPr="001D6CBF" w:rsidDel="00A0392C">
          <w:rPr>
            <w:rFonts w:ascii="Times New Roman" w:hAnsi="Times New Roman" w:cs="Times New Roman"/>
          </w:rPr>
          <w:delText>OR 1.6</w:delText>
        </w:r>
        <w:r w:rsidR="001E63A8" w:rsidDel="00A0392C">
          <w:rPr>
            <w:rFonts w:ascii="Times New Roman" w:hAnsi="Times New Roman" w:cs="Times New Roman"/>
          </w:rPr>
          <w:delText>2</w:delText>
        </w:r>
        <w:r w:rsidR="00CE788A" w:rsidRPr="001D6CBF" w:rsidDel="00A0392C">
          <w:rPr>
            <w:rFonts w:ascii="Times New Roman" w:hAnsi="Times New Roman" w:cs="Times New Roman"/>
          </w:rPr>
          <w:delText xml:space="preserve">, </w:delText>
        </w:r>
        <w:r w:rsidR="00B96C19" w:rsidRPr="001D6CBF" w:rsidDel="00A0392C">
          <w:rPr>
            <w:rFonts w:ascii="Times New Roman" w:hAnsi="Times New Roman" w:cs="Times New Roman"/>
          </w:rPr>
          <w:delText>95% CI</w:delText>
        </w:r>
        <w:r w:rsidR="00CE788A" w:rsidRPr="001D6CBF" w:rsidDel="00A0392C">
          <w:rPr>
            <w:rFonts w:ascii="Times New Roman" w:hAnsi="Times New Roman" w:cs="Times New Roman"/>
          </w:rPr>
          <w:delText xml:space="preserve"> </w:delText>
        </w:r>
        <w:r w:rsidR="00B96C19" w:rsidRPr="001D6CBF" w:rsidDel="00A0392C">
          <w:rPr>
            <w:rFonts w:ascii="Times New Roman" w:hAnsi="Times New Roman" w:cs="Times New Roman"/>
          </w:rPr>
          <w:delText>1.2</w:delText>
        </w:r>
        <w:r w:rsidR="001E63A8" w:rsidDel="00A0392C">
          <w:rPr>
            <w:rFonts w:ascii="Times New Roman" w:hAnsi="Times New Roman" w:cs="Times New Roman"/>
          </w:rPr>
          <w:delText>2</w:delText>
        </w:r>
        <w:r w:rsidR="00B96C19" w:rsidRPr="001D6CBF" w:rsidDel="00A0392C">
          <w:rPr>
            <w:rFonts w:ascii="Times New Roman" w:hAnsi="Times New Roman" w:cs="Times New Roman"/>
          </w:rPr>
          <w:delText>-2.</w:delText>
        </w:r>
        <w:r w:rsidR="00EE22CD" w:rsidDel="00A0392C">
          <w:rPr>
            <w:rFonts w:ascii="Times New Roman" w:hAnsi="Times New Roman" w:cs="Times New Roman"/>
          </w:rPr>
          <w:delText>2</w:delText>
        </w:r>
        <w:r w:rsidR="001E63A8" w:rsidDel="00A0392C">
          <w:rPr>
            <w:rFonts w:ascii="Times New Roman" w:hAnsi="Times New Roman" w:cs="Times New Roman"/>
          </w:rPr>
          <w:delText>2</w:delText>
        </w:r>
        <w:r w:rsidR="00B96C19" w:rsidRPr="001D6CBF" w:rsidDel="00A0392C">
          <w:rPr>
            <w:rFonts w:ascii="Times New Roman" w:hAnsi="Times New Roman" w:cs="Times New Roman"/>
          </w:rPr>
          <w:delText>; P&lt;0.001</w:delText>
        </w:r>
        <w:r w:rsidR="001E63A8" w:rsidDel="00A0392C">
          <w:rPr>
            <w:rFonts w:ascii="Times New Roman" w:hAnsi="Times New Roman" w:cs="Times New Roman"/>
          </w:rPr>
          <w:delText>3</w:delText>
        </w:r>
        <w:r w:rsidR="00B96C19" w:rsidRPr="001D6CBF" w:rsidDel="00A0392C">
          <w:rPr>
            <w:rFonts w:ascii="Times New Roman" w:hAnsi="Times New Roman" w:cs="Times New Roman"/>
          </w:rPr>
          <w:delText>)</w:delText>
        </w:r>
      </w:del>
      <w:del w:id="18" w:author="Jessica Shaw" w:date="2022-04-28T16:49:00Z">
        <w:r w:rsidR="00B96C19" w:rsidRPr="001D6CBF" w:rsidDel="00A0392C">
          <w:rPr>
            <w:rFonts w:ascii="Times New Roman" w:hAnsi="Times New Roman" w:cs="Times New Roman"/>
          </w:rPr>
          <w:delText>.</w:delText>
        </w:r>
      </w:del>
    </w:p>
    <w:p w14:paraId="1CC716C6" w14:textId="7F71A71A" w:rsidR="00590E5F" w:rsidRPr="001D6CBF" w:rsidRDefault="00072375" w:rsidP="00092E49">
      <w:pPr>
        <w:rPr>
          <w:rFonts w:ascii="Times New Roman" w:hAnsi="Times New Roman" w:cs="Times New Roman"/>
        </w:rPr>
      </w:pPr>
      <w:r w:rsidRPr="001D6CBF">
        <w:rPr>
          <w:rFonts w:ascii="Times New Roman" w:hAnsi="Times New Roman" w:cs="Times New Roman"/>
          <w:b/>
          <w:bCs/>
        </w:rPr>
        <w:t>CONCLUSIONS</w:t>
      </w:r>
      <w:r w:rsidRPr="001D6CBF">
        <w:rPr>
          <w:rFonts w:ascii="Times New Roman" w:hAnsi="Times New Roman" w:cs="Times New Roman"/>
        </w:rPr>
        <w:t xml:space="preserve">: </w:t>
      </w:r>
    </w:p>
    <w:p w14:paraId="1008AF39" w14:textId="75457880" w:rsidR="00387308" w:rsidRPr="007F0A6F" w:rsidRDefault="00092E49">
      <w:pPr>
        <w:rPr>
          <w:rFonts w:ascii="Arial" w:hAnsi="Arial" w:cs="Arial"/>
        </w:rPr>
      </w:pPr>
      <w:r w:rsidRPr="001D6CBF">
        <w:rPr>
          <w:rFonts w:ascii="Times New Roman" w:hAnsi="Times New Roman" w:cs="Times New Roman"/>
        </w:rPr>
        <w:t>The HLA genetic risk profile of those with DS and</w:t>
      </w:r>
      <w:r w:rsidR="00590E5F" w:rsidRPr="001D6CBF">
        <w:rPr>
          <w:rFonts w:ascii="Times New Roman" w:hAnsi="Times New Roman" w:cs="Times New Roman"/>
        </w:rPr>
        <w:t xml:space="preserve"> CD</w:t>
      </w:r>
      <w:r w:rsidRPr="001D6CBF">
        <w:rPr>
          <w:rFonts w:ascii="Times New Roman" w:hAnsi="Times New Roman" w:cs="Times New Roman"/>
        </w:rPr>
        <w:t xml:space="preserve"> in this cohort differs from the published risk</w:t>
      </w:r>
      <w:r w:rsidR="00590E5F" w:rsidRPr="001D6CBF">
        <w:rPr>
          <w:rFonts w:ascii="Times New Roman" w:hAnsi="Times New Roman" w:cs="Times New Roman"/>
        </w:rPr>
        <w:t xml:space="preserve"> </w:t>
      </w:r>
      <w:r w:rsidRPr="001D6CBF">
        <w:rPr>
          <w:rFonts w:ascii="Times New Roman" w:hAnsi="Times New Roman" w:cs="Times New Roman"/>
        </w:rPr>
        <w:t xml:space="preserve">profile of those without DS. </w:t>
      </w:r>
      <w:r w:rsidR="00590E5F" w:rsidRPr="001D6CBF">
        <w:rPr>
          <w:rFonts w:ascii="Times New Roman" w:hAnsi="Times New Roman" w:cs="Times New Roman"/>
        </w:rPr>
        <w:t xml:space="preserve">The published CD </w:t>
      </w:r>
      <w:r w:rsidR="008E6922">
        <w:rPr>
          <w:rFonts w:ascii="Times New Roman" w:hAnsi="Times New Roman" w:cs="Times New Roman"/>
        </w:rPr>
        <w:t>GRS</w:t>
      </w:r>
      <w:r w:rsidR="001D6CBF">
        <w:rPr>
          <w:rFonts w:ascii="Times New Roman" w:hAnsi="Times New Roman" w:cs="Times New Roman"/>
        </w:rPr>
        <w:t xml:space="preserve"> performed well</w:t>
      </w:r>
      <w:r w:rsidR="001E63A8">
        <w:rPr>
          <w:rFonts w:ascii="Times New Roman" w:hAnsi="Times New Roman" w:cs="Times New Roman"/>
        </w:rPr>
        <w:t xml:space="preserve">, but was not as predictive </w:t>
      </w:r>
      <w:r w:rsidR="00590E5F" w:rsidRPr="001D6CBF">
        <w:rPr>
          <w:rFonts w:ascii="Times New Roman" w:hAnsi="Times New Roman" w:cs="Times New Roman"/>
        </w:rPr>
        <w:t>in this DS cohort</w:t>
      </w:r>
      <w:r w:rsidR="001D6CBF">
        <w:rPr>
          <w:rFonts w:ascii="Times New Roman" w:hAnsi="Times New Roman" w:cs="Times New Roman"/>
        </w:rPr>
        <w:t xml:space="preserve">. </w:t>
      </w:r>
      <w:r w:rsidRPr="001D6CBF">
        <w:rPr>
          <w:rFonts w:ascii="Times New Roman" w:hAnsi="Times New Roman" w:cs="Times New Roman"/>
        </w:rPr>
        <w:t>Further study is needed to understand the contribution of non-traditional HLA</w:t>
      </w:r>
      <w:r w:rsidR="00590E5F" w:rsidRPr="001D6CBF">
        <w:rPr>
          <w:rFonts w:ascii="Times New Roman" w:hAnsi="Times New Roman" w:cs="Times New Roman"/>
        </w:rPr>
        <w:t xml:space="preserve"> </w:t>
      </w:r>
      <w:r w:rsidRPr="001D6CBF">
        <w:rPr>
          <w:rFonts w:ascii="Times New Roman" w:hAnsi="Times New Roman" w:cs="Times New Roman"/>
        </w:rPr>
        <w:t>haplotypes and non-HLA variants to the markedly increased risk for celiac disease in</w:t>
      </w:r>
      <w:r w:rsidR="00077A42">
        <w:rPr>
          <w:rFonts w:ascii="Times New Roman" w:hAnsi="Times New Roman" w:cs="Times New Roman"/>
        </w:rPr>
        <w:t xml:space="preserve"> DS</w:t>
      </w:r>
      <w:r w:rsidRPr="001D6CBF">
        <w:rPr>
          <w:rFonts w:ascii="Times New Roman" w:hAnsi="Times New Roman" w:cs="Times New Roman"/>
        </w:rPr>
        <w:t>.</w:t>
      </w:r>
      <w:r w:rsidR="00387308" w:rsidRPr="007F0A6F">
        <w:rPr>
          <w:rFonts w:ascii="Arial" w:hAnsi="Arial" w:cs="Arial"/>
        </w:rPr>
        <w:br w:type="page"/>
      </w:r>
    </w:p>
    <w:p w14:paraId="3836DE39" w14:textId="77777777" w:rsidR="00387308" w:rsidRPr="00CE788A" w:rsidRDefault="00387308" w:rsidP="00387308">
      <w:pPr>
        <w:rPr>
          <w:rFonts w:ascii="Arial" w:hAnsi="Arial" w:cs="Arial"/>
          <w:b/>
          <w:bCs/>
        </w:rPr>
      </w:pPr>
      <w:r w:rsidRPr="00CE788A">
        <w:rPr>
          <w:rFonts w:ascii="Arial" w:hAnsi="Arial" w:cs="Arial"/>
          <w:b/>
          <w:bCs/>
        </w:rPr>
        <w:lastRenderedPageBreak/>
        <w:t>Table 1: HLA genotype frequency by celiac status and karyotype</w:t>
      </w:r>
    </w:p>
    <w:p w14:paraId="2BF7F33F" w14:textId="77777777" w:rsidR="00387308" w:rsidRPr="00CE788A" w:rsidRDefault="00387308" w:rsidP="00387308">
      <w:pPr>
        <w:rPr>
          <w:rFonts w:ascii="Arial" w:hAnsi="Arial" w:cs="Arial"/>
          <w:b/>
          <w:bCs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44"/>
        <w:gridCol w:w="1724"/>
        <w:gridCol w:w="1728"/>
        <w:gridCol w:w="1728"/>
        <w:gridCol w:w="1726"/>
      </w:tblGrid>
      <w:tr w:rsidR="00387308" w:rsidRPr="00CE788A" w14:paraId="7C2D9B3C" w14:textId="77777777" w:rsidTr="002306A6">
        <w:trPr>
          <w:trHeight w:val="740"/>
        </w:trPr>
        <w:tc>
          <w:tcPr>
            <w:tcW w:w="1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76C0" w14:textId="77777777" w:rsidR="00387308" w:rsidRPr="00CE788A" w:rsidRDefault="00387308" w:rsidP="007C3E49">
            <w:pPr>
              <w:rPr>
                <w:rFonts w:ascii="Arial" w:hAnsi="Arial" w:cs="Arial"/>
              </w:rPr>
            </w:pPr>
          </w:p>
        </w:tc>
        <w:tc>
          <w:tcPr>
            <w:tcW w:w="184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78CCD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Observed frequencies* in those with Down syndrome</w:t>
            </w:r>
          </w:p>
        </w:tc>
        <w:tc>
          <w:tcPr>
            <w:tcW w:w="184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16146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 xml:space="preserve">Published frequencies** </w:t>
            </w:r>
            <w:r w:rsidRPr="00CE788A">
              <w:rPr>
                <w:rFonts w:ascii="Arial" w:hAnsi="Arial" w:cs="Arial"/>
                <w:b/>
                <w:bCs/>
              </w:rPr>
              <w:t>in those without Down syndrome</w:t>
            </w:r>
          </w:p>
        </w:tc>
      </w:tr>
      <w:tr w:rsidR="00387308" w:rsidRPr="00CE788A" w14:paraId="190E9FED" w14:textId="77777777" w:rsidTr="002306A6">
        <w:trPr>
          <w:trHeight w:val="560"/>
        </w:trPr>
        <w:tc>
          <w:tcPr>
            <w:tcW w:w="130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940B5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CE788A">
              <w:rPr>
                <w:rFonts w:ascii="Arial" w:hAnsi="Arial" w:cs="Arial"/>
                <w:b/>
                <w:bCs/>
                <w:color w:val="000000"/>
              </w:rPr>
              <w:t>HLA_DQ_Genotype</w:t>
            </w:r>
            <w:proofErr w:type="spellEnd"/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45FF6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Freq Controls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20BC1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Freq Cases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A51B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Freq Controls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FED47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Freq Cases</w:t>
            </w:r>
          </w:p>
        </w:tc>
      </w:tr>
      <w:tr w:rsidR="00387308" w:rsidRPr="00CE788A" w14:paraId="073C08E8" w14:textId="77777777" w:rsidTr="002306A6">
        <w:trPr>
          <w:trHeight w:val="880"/>
        </w:trPr>
        <w:tc>
          <w:tcPr>
            <w:tcW w:w="130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A067C" w14:textId="77777777" w:rsidR="00387308" w:rsidRPr="00CE788A" w:rsidRDefault="00387308" w:rsidP="007C3E4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7B683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(DS without celiac)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195E9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 xml:space="preserve"> (DS with celiac)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C8B5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(Without celiac)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0C961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 xml:space="preserve">(With </w:t>
            </w:r>
          </w:p>
          <w:p w14:paraId="70DA715E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celiac)</w:t>
            </w:r>
          </w:p>
        </w:tc>
      </w:tr>
      <w:tr w:rsidR="00387308" w:rsidRPr="00CE788A" w14:paraId="1AA39538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E532C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DQ2.5/DQ2.5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97CDF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87891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60867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0.019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13F6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0.16</w:t>
            </w:r>
          </w:p>
        </w:tc>
      </w:tr>
      <w:tr w:rsidR="00387308" w:rsidRPr="00CE788A" w14:paraId="72277909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03873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DQ2.5/DQ2.2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2429B" w14:textId="017CE176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</w:t>
            </w:r>
            <w:r w:rsidR="002306A6">
              <w:rPr>
                <w:rFonts w:ascii="Arial" w:hAnsi="Arial" w:cs="Arial"/>
                <w:color w:val="000000"/>
              </w:rPr>
              <w:t>17</w:t>
            </w:r>
            <w:r w:rsidRPr="00CE788A">
              <w:rPr>
                <w:rFonts w:ascii="Arial" w:hAnsi="Arial" w:cs="Arial"/>
                <w:color w:val="000000"/>
              </w:rPr>
              <w:t xml:space="preserve"> (n=</w:t>
            </w:r>
            <w:r w:rsidR="002306A6">
              <w:rPr>
                <w:rFonts w:ascii="Arial" w:hAnsi="Arial" w:cs="Arial"/>
                <w:color w:val="000000"/>
              </w:rPr>
              <w:t>3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2224F" w14:textId="32BCB172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</w:t>
            </w:r>
            <w:r w:rsidR="002306A6">
              <w:rPr>
                <w:rFonts w:ascii="Arial" w:hAnsi="Arial" w:cs="Arial"/>
                <w:color w:val="000000"/>
              </w:rPr>
              <w:t>053</w:t>
            </w:r>
            <w:r w:rsidRPr="00CE788A">
              <w:rPr>
                <w:rFonts w:ascii="Arial" w:hAnsi="Arial" w:cs="Arial"/>
                <w:color w:val="000000"/>
              </w:rPr>
              <w:t xml:space="preserve"> (n=</w:t>
            </w:r>
            <w:r w:rsidR="002306A6">
              <w:rPr>
                <w:rFonts w:ascii="Arial" w:hAnsi="Arial" w:cs="Arial"/>
                <w:color w:val="000000"/>
              </w:rPr>
              <w:t>1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AD6AF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0.029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AFB4C" w14:textId="77777777" w:rsidR="00387308" w:rsidRPr="00CE788A" w:rsidRDefault="00387308" w:rsidP="007C3E49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0.24</w:t>
            </w:r>
          </w:p>
        </w:tc>
      </w:tr>
      <w:tr w:rsidR="002306A6" w:rsidRPr="00CE788A" w14:paraId="4458E80F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EC56BD" w14:textId="7BFC974A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DQ7.5/DQ2.5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89655" w14:textId="3A998E3B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0.08</w:t>
            </w:r>
            <w:r>
              <w:rPr>
                <w:rFonts w:ascii="Arial" w:hAnsi="Arial" w:cs="Arial"/>
                <w:color w:val="000000"/>
              </w:rPr>
              <w:t>8</w:t>
            </w:r>
            <w:r w:rsidRPr="00CE788A">
              <w:rPr>
                <w:rFonts w:ascii="Arial" w:hAnsi="Arial" w:cs="Arial"/>
                <w:color w:val="000000"/>
              </w:rPr>
              <w:t xml:space="preserve"> (n=1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C1684" w14:textId="0102CA9B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38A569" w14:textId="6323594C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0.032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E96B9" w14:textId="5E25B344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0.048</w:t>
            </w:r>
          </w:p>
        </w:tc>
      </w:tr>
      <w:tr w:rsidR="002306A6" w:rsidRPr="00CE788A" w14:paraId="657E2165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D56C53" w14:textId="0C77AADC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DQ2.5/DQ8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97A15" w14:textId="227C229F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CE788A">
              <w:rPr>
                <w:rFonts w:ascii="Arial" w:hAnsi="Arial" w:cs="Arial"/>
                <w:color w:val="000000"/>
              </w:rPr>
              <w:t xml:space="preserve"> (n=2)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BD2782" w14:textId="39CDFC43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A182B0" w14:textId="2E53732D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F7953" w14:textId="52766135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0.06</w:t>
            </w:r>
          </w:p>
        </w:tc>
      </w:tr>
      <w:tr w:rsidR="002306A6" w:rsidRPr="00CE788A" w14:paraId="2BB52871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B33B8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DQ7.5/DQ2.2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C17F3" w14:textId="0BF0394C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0.04</w:t>
            </w:r>
            <w:r>
              <w:rPr>
                <w:rFonts w:ascii="Arial" w:hAnsi="Arial" w:cs="Arial"/>
                <w:color w:val="000000"/>
              </w:rPr>
              <w:t>4</w:t>
            </w:r>
            <w:r w:rsidRPr="00CE788A">
              <w:rPr>
                <w:rFonts w:ascii="Arial" w:hAnsi="Arial" w:cs="Arial"/>
                <w:color w:val="000000"/>
              </w:rPr>
              <w:t xml:space="preserve"> (n=8)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F93BA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3273A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4C20C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0.076</w:t>
            </w:r>
          </w:p>
        </w:tc>
      </w:tr>
      <w:tr w:rsidR="002306A6" w:rsidRPr="00CE788A" w14:paraId="5DF3A38C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DC21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DQ2.5/X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4CA43" w14:textId="19D2D065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CE788A">
              <w:rPr>
                <w:rFonts w:ascii="Arial" w:hAnsi="Arial" w:cs="Arial"/>
                <w:color w:val="000000"/>
              </w:rPr>
              <w:t xml:space="preserve"> (n=20)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031DF" w14:textId="343DD0DD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0.2</w:t>
            </w:r>
            <w:r>
              <w:rPr>
                <w:rFonts w:ascii="Arial" w:hAnsi="Arial" w:cs="Arial"/>
                <w:color w:val="000000"/>
              </w:rPr>
              <w:t>63</w:t>
            </w:r>
            <w:r w:rsidRPr="00CE788A">
              <w:rPr>
                <w:rFonts w:ascii="Arial" w:hAnsi="Arial" w:cs="Arial"/>
                <w:color w:val="000000"/>
              </w:rPr>
              <w:t xml:space="preserve"> (n=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6276F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0.148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384A0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0.309</w:t>
            </w:r>
          </w:p>
        </w:tc>
      </w:tr>
      <w:tr w:rsidR="002306A6" w:rsidRPr="00CE788A" w14:paraId="0E2A73C5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850A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DQ8/DQ8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6AD2B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E30F9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99EF2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0.008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35F44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0.009</w:t>
            </w:r>
          </w:p>
        </w:tc>
      </w:tr>
      <w:tr w:rsidR="002306A6" w:rsidRPr="00CE788A" w14:paraId="0DC30DFD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80BA9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DQ2.2/DQ8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403A0" w14:textId="206B9650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0.03</w:t>
            </w:r>
            <w:r>
              <w:rPr>
                <w:rFonts w:ascii="Arial" w:hAnsi="Arial" w:cs="Arial"/>
                <w:color w:val="000000"/>
              </w:rPr>
              <w:t>3</w:t>
            </w:r>
            <w:r w:rsidRPr="00CE788A">
              <w:rPr>
                <w:rFonts w:ascii="Arial" w:hAnsi="Arial" w:cs="Arial"/>
                <w:color w:val="000000"/>
              </w:rPr>
              <w:t xml:space="preserve"> (n=</w:t>
            </w:r>
            <w:r>
              <w:rPr>
                <w:rFonts w:ascii="Arial" w:hAnsi="Arial" w:cs="Arial"/>
                <w:color w:val="000000"/>
              </w:rPr>
              <w:t>6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D191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0.158 (n=3)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3633E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341DF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0.016</w:t>
            </w:r>
          </w:p>
        </w:tc>
      </w:tr>
      <w:tr w:rsidR="002306A6" w:rsidRPr="00CE788A" w14:paraId="476EBB22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F4101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DQ7.5/DQ8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9C60" w14:textId="5A724970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0.03</w:t>
            </w:r>
            <w:r>
              <w:rPr>
                <w:rFonts w:ascii="Arial" w:hAnsi="Arial" w:cs="Arial"/>
                <w:color w:val="000000"/>
              </w:rPr>
              <w:t>9</w:t>
            </w:r>
            <w:r w:rsidRPr="00CE788A">
              <w:rPr>
                <w:rFonts w:ascii="Arial" w:hAnsi="Arial" w:cs="Arial"/>
                <w:color w:val="000000"/>
              </w:rPr>
              <w:t xml:space="preserve"> (n=7)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06FC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D1FA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0.023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95B42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0.006</w:t>
            </w:r>
          </w:p>
        </w:tc>
      </w:tr>
      <w:tr w:rsidR="002306A6" w:rsidRPr="00CE788A" w14:paraId="1B156E4D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DDE1D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DQ8/X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F0BC6" w14:textId="6D782760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0.11 (n=2</w:t>
            </w:r>
            <w:r>
              <w:rPr>
                <w:rFonts w:ascii="Arial" w:hAnsi="Arial" w:cs="Arial"/>
                <w:color w:val="000000"/>
              </w:rPr>
              <w:t>0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93E7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DF131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0.106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AAA55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0.023</w:t>
            </w:r>
          </w:p>
        </w:tc>
      </w:tr>
      <w:tr w:rsidR="002306A6" w:rsidRPr="00CE788A" w14:paraId="57EE6D15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53746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DQ2.2/X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62DDB" w14:textId="42866D1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0.10</w:t>
            </w:r>
            <w:r>
              <w:rPr>
                <w:rFonts w:ascii="Arial" w:hAnsi="Arial" w:cs="Arial"/>
                <w:color w:val="000000"/>
              </w:rPr>
              <w:t>4</w:t>
            </w:r>
            <w:r w:rsidRPr="00CE788A">
              <w:rPr>
                <w:rFonts w:ascii="Arial" w:hAnsi="Arial" w:cs="Arial"/>
                <w:color w:val="000000"/>
              </w:rPr>
              <w:t xml:space="preserve"> (n=</w:t>
            </w:r>
            <w:r>
              <w:rPr>
                <w:rFonts w:ascii="Arial" w:hAnsi="Arial" w:cs="Arial"/>
                <w:color w:val="000000"/>
              </w:rPr>
              <w:t>19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F198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0.211 (n=4)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60F2F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0.113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17C68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0.018</w:t>
            </w:r>
          </w:p>
        </w:tc>
      </w:tr>
      <w:tr w:rsidR="002306A6" w:rsidRPr="00CE788A" w14:paraId="7E6D5922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20AA2A" w14:textId="3FD5A35E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DQ2.2/DQ2.2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CCF58" w14:textId="01E91B9A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B44BF" w14:textId="66D49D3D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295529" w14:textId="05A11325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B4F6D1" w14:textId="0F681EBA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0.005</w:t>
            </w:r>
          </w:p>
        </w:tc>
      </w:tr>
      <w:tr w:rsidR="002306A6" w:rsidRPr="00CE788A" w14:paraId="1B23CF9A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645BE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DQ7.5/DQ7.5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E41D9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0E1AC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 (n=0)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E5408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0.021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A9ADB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0.002</w:t>
            </w:r>
          </w:p>
        </w:tc>
      </w:tr>
      <w:tr w:rsidR="002306A6" w:rsidRPr="00CE788A" w14:paraId="6D5B9C16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BEAC7F" w14:textId="0CAE61B9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DQ7.5/X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C7EF1" w14:textId="512F31DD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</w:t>
            </w:r>
            <w:r w:rsidR="001A5C4C">
              <w:rPr>
                <w:rFonts w:ascii="Arial" w:hAnsi="Arial" w:cs="Arial"/>
                <w:color w:val="000000"/>
              </w:rPr>
              <w:t>54</w:t>
            </w:r>
            <w:r w:rsidRPr="00CE788A">
              <w:rPr>
                <w:rFonts w:ascii="Arial" w:hAnsi="Arial" w:cs="Arial"/>
                <w:color w:val="000000"/>
              </w:rPr>
              <w:t xml:space="preserve"> (n=28)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ED898" w14:textId="0CC6D4D5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7E834" w14:textId="42DFAB19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0.127</w:t>
            </w:r>
          </w:p>
        </w:tc>
        <w:tc>
          <w:tcPr>
            <w:tcW w:w="9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3FA72" w14:textId="19B3AF02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0.012</w:t>
            </w:r>
          </w:p>
        </w:tc>
      </w:tr>
      <w:tr w:rsidR="002306A6" w:rsidRPr="00CE788A" w14:paraId="2729DB7E" w14:textId="77777777" w:rsidTr="002306A6">
        <w:trPr>
          <w:trHeight w:val="360"/>
        </w:trPr>
        <w:tc>
          <w:tcPr>
            <w:tcW w:w="130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00D27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X/X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7292" w14:textId="7B31F431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0.29</w:t>
            </w:r>
            <w:r w:rsidR="001A5C4C">
              <w:rPr>
                <w:rFonts w:ascii="Arial" w:hAnsi="Arial" w:cs="Arial"/>
                <w:color w:val="000000"/>
              </w:rPr>
              <w:t>1</w:t>
            </w:r>
            <w:r w:rsidRPr="00CE788A">
              <w:rPr>
                <w:rFonts w:ascii="Arial" w:hAnsi="Arial" w:cs="Arial"/>
                <w:color w:val="000000"/>
              </w:rPr>
              <w:t xml:space="preserve"> (n=5</w:t>
            </w:r>
            <w:r w:rsidR="001A5C4C">
              <w:rPr>
                <w:rFonts w:ascii="Arial" w:hAnsi="Arial" w:cs="Arial"/>
                <w:color w:val="000000"/>
              </w:rPr>
              <w:t>3</w:t>
            </w:r>
            <w:r w:rsidRPr="00CE788A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95056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0.053 (n=1)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BD279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0.292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666FE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  <w:r w:rsidRPr="00CE788A">
              <w:rPr>
                <w:rFonts w:ascii="Arial" w:hAnsi="Arial" w:cs="Arial"/>
                <w:color w:val="000000"/>
              </w:rPr>
              <w:t>0.017</w:t>
            </w:r>
          </w:p>
        </w:tc>
      </w:tr>
      <w:tr w:rsidR="002306A6" w:rsidRPr="00CE788A" w14:paraId="729E1812" w14:textId="77777777" w:rsidTr="002306A6">
        <w:trPr>
          <w:trHeight w:val="360"/>
        </w:trPr>
        <w:tc>
          <w:tcPr>
            <w:tcW w:w="130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D6339D" w14:textId="4035CDDC" w:rsidR="002306A6" w:rsidRPr="00CE788A" w:rsidRDefault="002306A6" w:rsidP="002306A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>Total (n=2</w:t>
            </w:r>
            <w:r w:rsidR="001A5C4C">
              <w:rPr>
                <w:rFonts w:ascii="Arial" w:hAnsi="Arial" w:cs="Arial"/>
                <w:b/>
                <w:bCs/>
                <w:color w:val="000000"/>
              </w:rPr>
              <w:t>01</w:t>
            </w:r>
            <w:r w:rsidRPr="00CE788A"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6C269" w14:textId="267ADE5F" w:rsidR="002306A6" w:rsidRPr="00CE788A" w:rsidRDefault="002306A6" w:rsidP="002306A6">
            <w:pPr>
              <w:jc w:val="center"/>
              <w:rPr>
                <w:rFonts w:ascii="Arial" w:hAnsi="Arial" w:cs="Arial"/>
                <w:b/>
                <w:bCs/>
              </w:rPr>
            </w:pPr>
            <w:r w:rsidRPr="00CE788A">
              <w:rPr>
                <w:rFonts w:ascii="Arial" w:hAnsi="Arial" w:cs="Arial"/>
                <w:b/>
                <w:bCs/>
              </w:rPr>
              <w:t xml:space="preserve"> (n=1</w:t>
            </w:r>
            <w:r w:rsidR="001A5C4C">
              <w:rPr>
                <w:rFonts w:ascii="Arial" w:hAnsi="Arial" w:cs="Arial"/>
                <w:b/>
                <w:bCs/>
              </w:rPr>
              <w:t>82</w:t>
            </w:r>
            <w:r w:rsidRPr="00CE788A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D0EB5" w14:textId="6A95BC24" w:rsidR="002306A6" w:rsidRPr="00CE788A" w:rsidRDefault="002306A6" w:rsidP="002306A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E788A">
              <w:rPr>
                <w:rFonts w:ascii="Arial" w:hAnsi="Arial" w:cs="Arial"/>
                <w:b/>
                <w:bCs/>
                <w:color w:val="000000"/>
              </w:rPr>
              <w:t xml:space="preserve"> (n=19)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A2A6A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8A1D97" w14:textId="77777777" w:rsidR="002306A6" w:rsidRPr="00CE788A" w:rsidRDefault="002306A6" w:rsidP="002306A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360E7229" w14:textId="77777777" w:rsidR="00387308" w:rsidRPr="00CE788A" w:rsidRDefault="00387308" w:rsidP="00387308">
      <w:pPr>
        <w:rPr>
          <w:rFonts w:ascii="Arial" w:hAnsi="Arial" w:cs="Arial"/>
          <w:b/>
          <w:bCs/>
        </w:rPr>
      </w:pPr>
    </w:p>
    <w:p w14:paraId="633E600A" w14:textId="09F280A6" w:rsidR="00387308" w:rsidRPr="00CE788A" w:rsidRDefault="00387308" w:rsidP="00387308">
      <w:pPr>
        <w:rPr>
          <w:rFonts w:ascii="Arial" w:hAnsi="Arial" w:cs="Arial"/>
          <w:color w:val="000000"/>
          <w:shd w:val="clear" w:color="auto" w:fill="FFFFFF"/>
        </w:rPr>
      </w:pPr>
      <w:r w:rsidRPr="00CE788A">
        <w:rPr>
          <w:rFonts w:ascii="Arial" w:hAnsi="Arial" w:cs="Arial"/>
          <w:b/>
          <w:bCs/>
        </w:rPr>
        <w:t>DQ2.5=</w:t>
      </w:r>
      <w:r w:rsidRPr="00CE788A">
        <w:rPr>
          <w:rFonts w:ascii="Arial" w:hAnsi="Arial" w:cs="Arial"/>
          <w:color w:val="000000"/>
          <w:shd w:val="clear" w:color="auto" w:fill="FFFFFF"/>
        </w:rPr>
        <w:t xml:space="preserve"> DQA1*05:01–DQB1*02:01</w:t>
      </w:r>
    </w:p>
    <w:p w14:paraId="6AF754F8" w14:textId="373E107C" w:rsidR="00387308" w:rsidRPr="00CE788A" w:rsidRDefault="00387308" w:rsidP="00387308">
      <w:pPr>
        <w:rPr>
          <w:rFonts w:ascii="Arial" w:hAnsi="Arial" w:cs="Arial"/>
          <w:color w:val="000000"/>
          <w:shd w:val="clear" w:color="auto" w:fill="FFFFFF"/>
        </w:rPr>
      </w:pPr>
      <w:r w:rsidRPr="00CE788A">
        <w:rPr>
          <w:rFonts w:ascii="Arial" w:hAnsi="Arial" w:cs="Arial"/>
          <w:b/>
          <w:bCs/>
          <w:color w:val="000000"/>
          <w:shd w:val="clear" w:color="auto" w:fill="FFFFFF"/>
        </w:rPr>
        <w:t>DQ2.2</w:t>
      </w:r>
      <w:r w:rsidRPr="00CE788A">
        <w:rPr>
          <w:rFonts w:ascii="Arial" w:hAnsi="Arial" w:cs="Arial"/>
          <w:color w:val="000000"/>
          <w:shd w:val="clear" w:color="auto" w:fill="FFFFFF"/>
        </w:rPr>
        <w:t>= DQA1*02:01–DQB1*02:02</w:t>
      </w:r>
    </w:p>
    <w:p w14:paraId="2D83992B" w14:textId="630B3704" w:rsidR="00387308" w:rsidRPr="00CE788A" w:rsidRDefault="00387308" w:rsidP="00387308">
      <w:pPr>
        <w:rPr>
          <w:rFonts w:ascii="Arial" w:hAnsi="Arial" w:cs="Arial"/>
          <w:color w:val="000000"/>
          <w:shd w:val="clear" w:color="auto" w:fill="FFFFFF"/>
        </w:rPr>
      </w:pPr>
      <w:r w:rsidRPr="00CE788A">
        <w:rPr>
          <w:rFonts w:ascii="Arial" w:hAnsi="Arial" w:cs="Arial"/>
          <w:b/>
          <w:bCs/>
        </w:rPr>
        <w:t>DQ8</w:t>
      </w:r>
      <w:r w:rsidRPr="00CE788A">
        <w:rPr>
          <w:rFonts w:ascii="Arial" w:hAnsi="Arial" w:cs="Arial"/>
        </w:rPr>
        <w:t xml:space="preserve"> = </w:t>
      </w:r>
      <w:r w:rsidRPr="00CE788A">
        <w:rPr>
          <w:rFonts w:ascii="Arial" w:hAnsi="Arial" w:cs="Arial"/>
          <w:color w:val="000000"/>
          <w:shd w:val="clear" w:color="auto" w:fill="FFFFFF"/>
        </w:rPr>
        <w:t>DQA1*03–DQB1*03:02</w:t>
      </w:r>
    </w:p>
    <w:p w14:paraId="2C97CFD4" w14:textId="404A89B7" w:rsidR="00387308" w:rsidRPr="00CE788A" w:rsidRDefault="00387308" w:rsidP="00387308">
      <w:pPr>
        <w:rPr>
          <w:rFonts w:ascii="Arial" w:hAnsi="Arial" w:cs="Arial"/>
          <w:color w:val="000000"/>
          <w:shd w:val="clear" w:color="auto" w:fill="FFFFFF"/>
        </w:rPr>
      </w:pPr>
      <w:r w:rsidRPr="00CE788A">
        <w:rPr>
          <w:rFonts w:ascii="Arial" w:hAnsi="Arial" w:cs="Arial"/>
          <w:b/>
          <w:bCs/>
          <w:color w:val="000000"/>
          <w:shd w:val="clear" w:color="auto" w:fill="FFFFFF"/>
        </w:rPr>
        <w:t xml:space="preserve">DQ7.5 </w:t>
      </w:r>
      <w:r w:rsidRPr="00CE788A">
        <w:rPr>
          <w:rFonts w:ascii="Arial" w:hAnsi="Arial" w:cs="Arial"/>
          <w:color w:val="000000"/>
          <w:shd w:val="clear" w:color="auto" w:fill="FFFFFF"/>
        </w:rPr>
        <w:t>= DQA1*05-DQB1*03</w:t>
      </w:r>
    </w:p>
    <w:p w14:paraId="570CBD40" w14:textId="77777777" w:rsidR="00387308" w:rsidRPr="00CE788A" w:rsidRDefault="00387308" w:rsidP="00387308">
      <w:pPr>
        <w:rPr>
          <w:rFonts w:ascii="Arial" w:hAnsi="Arial" w:cs="Arial"/>
          <w:b/>
          <w:bCs/>
        </w:rPr>
      </w:pPr>
      <w:r w:rsidRPr="00CE788A">
        <w:rPr>
          <w:rFonts w:ascii="Arial" w:hAnsi="Arial" w:cs="Arial"/>
          <w:b/>
          <w:bCs/>
          <w:color w:val="000000"/>
          <w:shd w:val="clear" w:color="auto" w:fill="FFFFFF"/>
        </w:rPr>
        <w:t>X</w:t>
      </w:r>
      <w:r w:rsidRPr="00CE788A">
        <w:rPr>
          <w:rFonts w:ascii="Arial" w:hAnsi="Arial" w:cs="Arial"/>
          <w:color w:val="000000"/>
          <w:shd w:val="clear" w:color="auto" w:fill="FFFFFF"/>
        </w:rPr>
        <w:t>= None of the above annotated HLA haplotypes</w:t>
      </w:r>
    </w:p>
    <w:p w14:paraId="1EC513CC" w14:textId="06921597" w:rsidR="00387308" w:rsidRPr="00CE788A" w:rsidRDefault="00387308" w:rsidP="00387308">
      <w:pPr>
        <w:rPr>
          <w:rFonts w:ascii="Arial" w:hAnsi="Arial" w:cs="Arial"/>
          <w:color w:val="212121"/>
          <w:shd w:val="clear" w:color="auto" w:fill="FFFFFF"/>
        </w:rPr>
      </w:pPr>
      <w:r w:rsidRPr="00CE788A">
        <w:rPr>
          <w:rFonts w:ascii="Arial" w:hAnsi="Arial" w:cs="Arial"/>
          <w:color w:val="212121"/>
          <w:shd w:val="clear" w:color="auto" w:fill="FFFFFF"/>
        </w:rPr>
        <w:t xml:space="preserve">* The </w:t>
      </w:r>
      <w:proofErr w:type="spellStart"/>
      <w:r w:rsidRPr="00CE788A">
        <w:rPr>
          <w:rFonts w:ascii="Arial" w:hAnsi="Arial" w:cs="Arial"/>
          <w:color w:val="212121"/>
          <w:shd w:val="clear" w:color="auto" w:fill="FFFFFF"/>
        </w:rPr>
        <w:t>Crnic</w:t>
      </w:r>
      <w:proofErr w:type="spellEnd"/>
      <w:r w:rsidRPr="00CE788A">
        <w:rPr>
          <w:rFonts w:ascii="Arial" w:hAnsi="Arial" w:cs="Arial"/>
          <w:color w:val="212121"/>
          <w:shd w:val="clear" w:color="auto" w:fill="FFFFFF"/>
        </w:rPr>
        <w:t xml:space="preserve"> Institute Human </w:t>
      </w:r>
      <w:proofErr w:type="spellStart"/>
      <w:r w:rsidRPr="00CE788A">
        <w:rPr>
          <w:rFonts w:ascii="Arial" w:hAnsi="Arial" w:cs="Arial"/>
          <w:color w:val="212121"/>
          <w:shd w:val="clear" w:color="auto" w:fill="FFFFFF"/>
        </w:rPr>
        <w:t>Trisome</w:t>
      </w:r>
      <w:proofErr w:type="spellEnd"/>
      <w:r w:rsidRPr="00CE788A">
        <w:rPr>
          <w:rFonts w:ascii="Arial" w:hAnsi="Arial" w:cs="Arial"/>
          <w:color w:val="212121"/>
          <w:shd w:val="clear" w:color="auto" w:fill="FFFFFF"/>
        </w:rPr>
        <w:t xml:space="preserve"> Project</w:t>
      </w:r>
      <w:r w:rsidRPr="00CE788A">
        <w:rPr>
          <w:rFonts w:ascii="Symbol" w:eastAsia="Symbol" w:hAnsi="Symbol" w:cs="Symbol"/>
          <w:color w:val="212121"/>
          <w:shd w:val="clear" w:color="auto" w:fill="FFFFFF"/>
        </w:rPr>
        <w:t>Ô</w:t>
      </w:r>
      <w:r w:rsidRPr="00CE788A">
        <w:rPr>
          <w:rFonts w:ascii="Arial" w:hAnsi="Arial" w:cs="Arial"/>
          <w:color w:val="212121"/>
          <w:shd w:val="clear" w:color="auto" w:fill="FFFFFF"/>
        </w:rPr>
        <w:t xml:space="preserve"> (HTP).</w:t>
      </w:r>
    </w:p>
    <w:p w14:paraId="099540E5" w14:textId="77777777" w:rsidR="00387308" w:rsidRPr="00CE788A" w:rsidRDefault="00387308" w:rsidP="00387308">
      <w:pPr>
        <w:rPr>
          <w:rFonts w:ascii="Arial" w:hAnsi="Arial" w:cs="Arial"/>
          <w:color w:val="212121"/>
          <w:shd w:val="clear" w:color="auto" w:fill="FFFFFF"/>
        </w:rPr>
      </w:pPr>
      <w:r w:rsidRPr="00CE788A">
        <w:rPr>
          <w:rFonts w:ascii="Arial" w:hAnsi="Arial" w:cs="Arial"/>
          <w:color w:val="212121"/>
          <w:shd w:val="clear" w:color="auto" w:fill="FFFFFF"/>
        </w:rPr>
        <w:t>**Sharp, Seth A., et al. “A Single Nucleotide Polymorphism Genetic Risk Score to Aid Diagnosis of Coeliac Disease: A Pilot Study in Clinical Care.” Alimentary Pharmacology &amp; Therapeutics, vol. 52, no. 7, 2020, pp. 1165–73. </w:t>
      </w:r>
    </w:p>
    <w:p w14:paraId="3DE7451E" w14:textId="77777777" w:rsidR="00387308" w:rsidRPr="00CE788A" w:rsidRDefault="00387308" w:rsidP="00387308">
      <w:pPr>
        <w:rPr>
          <w:rFonts w:ascii="Arial" w:hAnsi="Arial" w:cs="Arial"/>
        </w:rPr>
      </w:pPr>
    </w:p>
    <w:p w14:paraId="7D785F42" w14:textId="77777777" w:rsidR="005C5CAE" w:rsidRPr="00CE788A" w:rsidRDefault="005C5CAE" w:rsidP="00092E49">
      <w:pPr>
        <w:rPr>
          <w:rFonts w:ascii="Arial" w:hAnsi="Arial" w:cs="Arial"/>
          <w:sz w:val="28"/>
          <w:szCs w:val="28"/>
        </w:rPr>
      </w:pPr>
    </w:p>
    <w:p w14:paraId="73FA320B" w14:textId="1840F751" w:rsidR="00387308" w:rsidRPr="00092E49" w:rsidRDefault="00387308" w:rsidP="00092E49">
      <w:pPr>
        <w:rPr>
          <w:rFonts w:ascii="Arial" w:hAnsi="Arial" w:cs="Arial"/>
          <w:sz w:val="28"/>
          <w:szCs w:val="28"/>
        </w:rPr>
      </w:pPr>
    </w:p>
    <w:sectPr w:rsidR="00387308" w:rsidRPr="00092E49" w:rsidSect="0037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4E69"/>
    <w:multiLevelType w:val="hybridMultilevel"/>
    <w:tmpl w:val="A0FC6894"/>
    <w:lvl w:ilvl="0" w:tplc="5B52CD62">
      <w:start w:val="1"/>
      <w:numFmt w:val="decimal"/>
      <w:lvlText w:val="%1."/>
      <w:lvlJc w:val="left"/>
      <w:pPr>
        <w:ind w:left="720" w:hanging="360"/>
      </w:pPr>
    </w:lvl>
    <w:lvl w:ilvl="1" w:tplc="B5E22E96">
      <w:start w:val="1"/>
      <w:numFmt w:val="lowerLetter"/>
      <w:lvlText w:val="%2."/>
      <w:lvlJc w:val="left"/>
      <w:pPr>
        <w:ind w:left="1440" w:hanging="360"/>
      </w:pPr>
    </w:lvl>
    <w:lvl w:ilvl="2" w:tplc="94447572">
      <w:start w:val="1"/>
      <w:numFmt w:val="lowerRoman"/>
      <w:lvlText w:val="%3."/>
      <w:lvlJc w:val="right"/>
      <w:pPr>
        <w:ind w:left="2160" w:hanging="180"/>
      </w:pPr>
    </w:lvl>
    <w:lvl w:ilvl="3" w:tplc="10CEF1C6">
      <w:start w:val="1"/>
      <w:numFmt w:val="decimal"/>
      <w:lvlText w:val="%4."/>
      <w:lvlJc w:val="left"/>
      <w:pPr>
        <w:ind w:left="2880" w:hanging="360"/>
      </w:pPr>
    </w:lvl>
    <w:lvl w:ilvl="4" w:tplc="D0C253A2">
      <w:start w:val="1"/>
      <w:numFmt w:val="lowerLetter"/>
      <w:lvlText w:val="%5."/>
      <w:lvlJc w:val="left"/>
      <w:pPr>
        <w:ind w:left="3600" w:hanging="360"/>
      </w:pPr>
    </w:lvl>
    <w:lvl w:ilvl="5" w:tplc="F044F63A">
      <w:start w:val="1"/>
      <w:numFmt w:val="lowerRoman"/>
      <w:lvlText w:val="%6."/>
      <w:lvlJc w:val="right"/>
      <w:pPr>
        <w:ind w:left="4320" w:hanging="180"/>
      </w:pPr>
    </w:lvl>
    <w:lvl w:ilvl="6" w:tplc="972E2C66">
      <w:start w:val="1"/>
      <w:numFmt w:val="decimal"/>
      <w:lvlText w:val="%7."/>
      <w:lvlJc w:val="left"/>
      <w:pPr>
        <w:ind w:left="5040" w:hanging="360"/>
      </w:pPr>
    </w:lvl>
    <w:lvl w:ilvl="7" w:tplc="96F47B12">
      <w:start w:val="1"/>
      <w:numFmt w:val="lowerLetter"/>
      <w:lvlText w:val="%8."/>
      <w:lvlJc w:val="left"/>
      <w:pPr>
        <w:ind w:left="5760" w:hanging="360"/>
      </w:pPr>
    </w:lvl>
    <w:lvl w:ilvl="8" w:tplc="F1BAF086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107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ica Shaw">
    <w15:presenceInfo w15:providerId="Windows Live" w15:userId="dead1cd68a880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49"/>
    <w:rsid w:val="00020C66"/>
    <w:rsid w:val="00060C9B"/>
    <w:rsid w:val="00072375"/>
    <w:rsid w:val="00077A42"/>
    <w:rsid w:val="00092E49"/>
    <w:rsid w:val="000A487B"/>
    <w:rsid w:val="000A55A1"/>
    <w:rsid w:val="000F6DC3"/>
    <w:rsid w:val="00133028"/>
    <w:rsid w:val="0013531E"/>
    <w:rsid w:val="00144176"/>
    <w:rsid w:val="00157A53"/>
    <w:rsid w:val="00163269"/>
    <w:rsid w:val="001A4DFD"/>
    <w:rsid w:val="001A5C4C"/>
    <w:rsid w:val="001C0B01"/>
    <w:rsid w:val="001D68C4"/>
    <w:rsid w:val="001D6CBF"/>
    <w:rsid w:val="001E63A8"/>
    <w:rsid w:val="002276EE"/>
    <w:rsid w:val="002306A6"/>
    <w:rsid w:val="00243640"/>
    <w:rsid w:val="00272777"/>
    <w:rsid w:val="00281CC7"/>
    <w:rsid w:val="002B2841"/>
    <w:rsid w:val="002C1575"/>
    <w:rsid w:val="002D2C89"/>
    <w:rsid w:val="002D7250"/>
    <w:rsid w:val="00303DCA"/>
    <w:rsid w:val="003120F4"/>
    <w:rsid w:val="00314D5E"/>
    <w:rsid w:val="0032169D"/>
    <w:rsid w:val="00334FDC"/>
    <w:rsid w:val="003420D5"/>
    <w:rsid w:val="00364C00"/>
    <w:rsid w:val="003706D9"/>
    <w:rsid w:val="00377DC7"/>
    <w:rsid w:val="00383AB6"/>
    <w:rsid w:val="00387308"/>
    <w:rsid w:val="004028B4"/>
    <w:rsid w:val="00420687"/>
    <w:rsid w:val="00423657"/>
    <w:rsid w:val="00453962"/>
    <w:rsid w:val="00461491"/>
    <w:rsid w:val="00497921"/>
    <w:rsid w:val="004A4763"/>
    <w:rsid w:val="00516583"/>
    <w:rsid w:val="005231BB"/>
    <w:rsid w:val="005840E1"/>
    <w:rsid w:val="00590009"/>
    <w:rsid w:val="00590E5F"/>
    <w:rsid w:val="005C5CAE"/>
    <w:rsid w:val="00610F65"/>
    <w:rsid w:val="006443A4"/>
    <w:rsid w:val="00656172"/>
    <w:rsid w:val="006902B0"/>
    <w:rsid w:val="006A7CF4"/>
    <w:rsid w:val="006E6ED3"/>
    <w:rsid w:val="007042A9"/>
    <w:rsid w:val="00707555"/>
    <w:rsid w:val="007222BD"/>
    <w:rsid w:val="00730D72"/>
    <w:rsid w:val="007A17CF"/>
    <w:rsid w:val="007B2326"/>
    <w:rsid w:val="007B2CFD"/>
    <w:rsid w:val="007C354C"/>
    <w:rsid w:val="007C38B8"/>
    <w:rsid w:val="007C3E49"/>
    <w:rsid w:val="007F0A6F"/>
    <w:rsid w:val="00805DB2"/>
    <w:rsid w:val="008224AD"/>
    <w:rsid w:val="008550F4"/>
    <w:rsid w:val="00863C12"/>
    <w:rsid w:val="00871AD8"/>
    <w:rsid w:val="008A39C2"/>
    <w:rsid w:val="008B5A44"/>
    <w:rsid w:val="008B6C9C"/>
    <w:rsid w:val="008E0E66"/>
    <w:rsid w:val="008E20A8"/>
    <w:rsid w:val="008E6922"/>
    <w:rsid w:val="009026C3"/>
    <w:rsid w:val="00931897"/>
    <w:rsid w:val="00931A4C"/>
    <w:rsid w:val="00943976"/>
    <w:rsid w:val="00950F63"/>
    <w:rsid w:val="00951088"/>
    <w:rsid w:val="009530B0"/>
    <w:rsid w:val="009758B3"/>
    <w:rsid w:val="0099286B"/>
    <w:rsid w:val="009A25BD"/>
    <w:rsid w:val="00A0392C"/>
    <w:rsid w:val="00A15C4A"/>
    <w:rsid w:val="00A45D1D"/>
    <w:rsid w:val="00A5181C"/>
    <w:rsid w:val="00AD7150"/>
    <w:rsid w:val="00AF7CDA"/>
    <w:rsid w:val="00B035B4"/>
    <w:rsid w:val="00B15071"/>
    <w:rsid w:val="00B27F99"/>
    <w:rsid w:val="00B326AB"/>
    <w:rsid w:val="00B46B0A"/>
    <w:rsid w:val="00B96C19"/>
    <w:rsid w:val="00BF02C2"/>
    <w:rsid w:val="00C310FA"/>
    <w:rsid w:val="00C41E6E"/>
    <w:rsid w:val="00C71F3B"/>
    <w:rsid w:val="00C96842"/>
    <w:rsid w:val="00CB2352"/>
    <w:rsid w:val="00CB6840"/>
    <w:rsid w:val="00CC1177"/>
    <w:rsid w:val="00CC4023"/>
    <w:rsid w:val="00CD1E62"/>
    <w:rsid w:val="00CE788A"/>
    <w:rsid w:val="00D14EE9"/>
    <w:rsid w:val="00D53A08"/>
    <w:rsid w:val="00D82041"/>
    <w:rsid w:val="00D867BF"/>
    <w:rsid w:val="00DA702C"/>
    <w:rsid w:val="00DC3282"/>
    <w:rsid w:val="00DE55E2"/>
    <w:rsid w:val="00E02A12"/>
    <w:rsid w:val="00E45B57"/>
    <w:rsid w:val="00E53057"/>
    <w:rsid w:val="00E61085"/>
    <w:rsid w:val="00EB01AC"/>
    <w:rsid w:val="00ED4460"/>
    <w:rsid w:val="00EE22CD"/>
    <w:rsid w:val="00EE2886"/>
    <w:rsid w:val="00EF19A0"/>
    <w:rsid w:val="00F028F0"/>
    <w:rsid w:val="00F146B4"/>
    <w:rsid w:val="00F2374E"/>
    <w:rsid w:val="00F71009"/>
    <w:rsid w:val="00FB4A95"/>
    <w:rsid w:val="00FC4C1C"/>
    <w:rsid w:val="00FD0C1F"/>
    <w:rsid w:val="00FE56FA"/>
    <w:rsid w:val="00FE641F"/>
    <w:rsid w:val="1C06A261"/>
    <w:rsid w:val="1F251AC6"/>
    <w:rsid w:val="37A1AFEF"/>
    <w:rsid w:val="3CF45C2E"/>
    <w:rsid w:val="3E902C8F"/>
    <w:rsid w:val="5CB43EF7"/>
    <w:rsid w:val="608AD1AC"/>
    <w:rsid w:val="6226A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5041"/>
  <w15:chartTrackingRefBased/>
  <w15:docId w15:val="{5DD412E6-312D-4E48-8E75-2BEE06F9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777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092E49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B96C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B5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A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A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25981697D5A4783B617041363E7D7" ma:contentTypeVersion="17" ma:contentTypeDescription="Create a new document." ma:contentTypeScope="" ma:versionID="0485d877552392b44d8b6e15a12d79de">
  <xsd:schema xmlns:xsd="http://www.w3.org/2001/XMLSchema" xmlns:xs="http://www.w3.org/2001/XMLSchema" xmlns:p="http://schemas.microsoft.com/office/2006/metadata/properties" xmlns:ns2="26ba4aec-7add-41d4-a66d-61908a2df524" xmlns:ns3="01f8e96a-d6b4-404d-bbe1-0cf45a3060d0" targetNamespace="http://schemas.microsoft.com/office/2006/metadata/properties" ma:root="true" ma:fieldsID="11b8041771848564a3e467094d66120e" ns2:_="" ns3:_="">
    <xsd:import namespace="26ba4aec-7add-41d4-a66d-61908a2df524"/>
    <xsd:import namespace="01f8e96a-d6b4-404d-bbe1-0cf45a306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a4aec-7add-41d4-a66d-61908a2df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7310ada-04f1-49d1-83c9-5a60708465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8e96a-d6b4-404d-bbe1-0cf45a3060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5a0d47e-3dc8-4aaa-a484-cc1ee780bb78}" ma:internalName="TaxCatchAll" ma:showField="CatchAllData" ma:web="01f8e96a-d6b4-404d-bbe1-0cf45a3060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f8e96a-d6b4-404d-bbe1-0cf45a3060d0" xsi:nil="true"/>
    <lcf76f155ced4ddcb4097134ff3c332f xmlns="26ba4aec-7add-41d4-a66d-61908a2df5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2FB926-ED0B-431E-B355-14250A447E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808AC-66A8-463A-8025-703D4E873097}"/>
</file>

<file path=customXml/itemProps3.xml><?xml version="1.0" encoding="utf-8"?>
<ds:datastoreItem xmlns:ds="http://schemas.openxmlformats.org/officeDocument/2006/customXml" ds:itemID="{0037AD05-560D-4670-9865-44398FA014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Stahl, Marisa</dc:creator>
  <cp:keywords/>
  <dc:description/>
  <cp:lastModifiedBy>Jessica Shaw</cp:lastModifiedBy>
  <cp:revision>2</cp:revision>
  <dcterms:created xsi:type="dcterms:W3CDTF">2022-04-28T22:56:00Z</dcterms:created>
  <dcterms:modified xsi:type="dcterms:W3CDTF">2022-04-28T22:56:00Z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0x010100B1425981697D5A4783B617041363E7D7</vt:lpwstr>
  </property>
</Properties>
</file>